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ABF" w:rsidRPr="008E4B71" w:rsidRDefault="00D84ABF" w:rsidP="000D4F11">
      <w:pPr>
        <w:pStyle w:val="Heading1"/>
        <w:spacing w:before="0" w:after="0"/>
        <w:rPr>
          <w:rFonts w:ascii="Tahoma" w:hAnsi="Tahoma" w:cs="Tahoma"/>
          <w:color w:val="auto"/>
          <w:sz w:val="24"/>
          <w:szCs w:val="24"/>
          <w:lang w:val="en-US"/>
        </w:rPr>
      </w:pPr>
      <w:r w:rsidRPr="008E4B71">
        <w:rPr>
          <w:rFonts w:ascii="Tahoma" w:hAnsi="Tahoma" w:cs="Tahoma"/>
          <w:color w:val="auto"/>
          <w:sz w:val="24"/>
          <w:szCs w:val="24"/>
          <w:lang w:val="en-US"/>
        </w:rPr>
        <w:t xml:space="preserve">Changing Hair </w:t>
      </w:r>
      <w:proofErr w:type="spellStart"/>
      <w:r w:rsidR="008E4B71" w:rsidRPr="008E4B71">
        <w:rPr>
          <w:rFonts w:ascii="Tahoma" w:hAnsi="Tahoma" w:cs="Tahoma"/>
          <w:color w:val="auto"/>
          <w:sz w:val="24"/>
          <w:szCs w:val="24"/>
          <w:lang w:val="en-US"/>
        </w:rPr>
        <w:t>Colour</w:t>
      </w:r>
      <w:proofErr w:type="spellEnd"/>
      <w:r w:rsidRPr="008E4B71">
        <w:rPr>
          <w:rFonts w:ascii="Tahoma" w:hAnsi="Tahoma" w:cs="Tahoma"/>
          <w:color w:val="auto"/>
          <w:sz w:val="24"/>
          <w:szCs w:val="24"/>
          <w:lang w:val="en-US"/>
        </w:rPr>
        <w:t xml:space="preserve"> </w:t>
      </w:r>
      <w:r w:rsidR="003C73C1" w:rsidRPr="008E4B71">
        <w:rPr>
          <w:rFonts w:ascii="Tahoma" w:hAnsi="Tahoma" w:cs="Tahoma"/>
          <w:color w:val="auto"/>
          <w:sz w:val="24"/>
          <w:szCs w:val="24"/>
          <w:lang w:val="en-US"/>
        </w:rPr>
        <w:t>i</w:t>
      </w:r>
      <w:r w:rsidR="008E4B71" w:rsidRPr="008E4B71">
        <w:rPr>
          <w:rFonts w:ascii="Tahoma" w:hAnsi="Tahoma" w:cs="Tahoma"/>
          <w:color w:val="auto"/>
          <w:sz w:val="24"/>
          <w:szCs w:val="24"/>
          <w:lang w:val="en-US"/>
        </w:rPr>
        <w:t>n a</w:t>
      </w:r>
      <w:r w:rsidRPr="008E4B71">
        <w:rPr>
          <w:rFonts w:ascii="Tahoma" w:hAnsi="Tahoma" w:cs="Tahoma"/>
          <w:color w:val="auto"/>
          <w:sz w:val="24"/>
          <w:szCs w:val="24"/>
          <w:lang w:val="en-US"/>
        </w:rPr>
        <w:t xml:space="preserve">n Image </w:t>
      </w:r>
      <w:proofErr w:type="gramStart"/>
      <w:r w:rsidRPr="008E4B71">
        <w:rPr>
          <w:rFonts w:ascii="Tahoma" w:hAnsi="Tahoma" w:cs="Tahoma"/>
          <w:color w:val="auto"/>
          <w:sz w:val="24"/>
          <w:szCs w:val="24"/>
          <w:lang w:val="en-US"/>
        </w:rPr>
        <w:t>With</w:t>
      </w:r>
      <w:proofErr w:type="gramEnd"/>
      <w:r w:rsidRPr="008E4B71">
        <w:rPr>
          <w:rFonts w:ascii="Tahoma" w:hAnsi="Tahoma" w:cs="Tahoma"/>
          <w:color w:val="auto"/>
          <w:sz w:val="24"/>
          <w:szCs w:val="24"/>
          <w:lang w:val="en-US"/>
        </w:rPr>
        <w:t xml:space="preserve"> Photoshop</w:t>
      </w:r>
    </w:p>
    <w:p w:rsidR="00D84ABF" w:rsidRPr="008E4B71" w:rsidRDefault="00D84ABF"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In this </w:t>
      </w:r>
      <w:r w:rsidRPr="008E4B71">
        <w:rPr>
          <w:rFonts w:ascii="Tahoma" w:eastAsia="Times New Roman" w:hAnsi="Tahoma" w:cs="Tahoma"/>
          <w:b/>
          <w:sz w:val="24"/>
          <w:szCs w:val="24"/>
          <w:lang w:val="en-US" w:eastAsia="en-GB"/>
        </w:rPr>
        <w:t>photo retouching tutorial</w:t>
      </w:r>
      <w:r w:rsidRPr="008E4B71">
        <w:rPr>
          <w:rFonts w:ascii="Tahoma" w:eastAsia="Times New Roman" w:hAnsi="Tahoma" w:cs="Tahoma"/>
          <w:sz w:val="24"/>
          <w:szCs w:val="24"/>
          <w:lang w:val="en-US" w:eastAsia="en-GB"/>
        </w:rPr>
        <w:t xml:space="preserve">, </w:t>
      </w:r>
      <w:r w:rsidR="000D4F11" w:rsidRPr="008E4B71">
        <w:rPr>
          <w:rFonts w:ascii="Tahoma" w:eastAsia="Times New Roman" w:hAnsi="Tahoma" w:cs="Tahoma"/>
          <w:sz w:val="24"/>
          <w:szCs w:val="24"/>
          <w:lang w:val="en-US" w:eastAsia="en-GB"/>
        </w:rPr>
        <w:t xml:space="preserve">we are </w:t>
      </w:r>
      <w:r w:rsidRPr="008E4B71">
        <w:rPr>
          <w:rFonts w:ascii="Tahoma" w:eastAsia="Times New Roman" w:hAnsi="Tahoma" w:cs="Tahoma"/>
          <w:sz w:val="24"/>
          <w:szCs w:val="24"/>
          <w:lang w:val="en-US" w:eastAsia="en-GB"/>
        </w:rPr>
        <w:t xml:space="preserve">going to look at </w:t>
      </w:r>
      <w:r w:rsidR="002E0E29" w:rsidRPr="008E4B71">
        <w:rPr>
          <w:rFonts w:ascii="Tahoma" w:eastAsia="Times New Roman" w:hAnsi="Tahoma" w:cs="Tahoma"/>
          <w:sz w:val="24"/>
          <w:szCs w:val="24"/>
          <w:lang w:val="en-US" w:eastAsia="en-GB"/>
        </w:rPr>
        <w:t xml:space="preserve">one method of changing </w:t>
      </w:r>
      <w:proofErr w:type="spellStart"/>
      <w:r w:rsidR="002E0E29" w:rsidRPr="008E4B71">
        <w:rPr>
          <w:rFonts w:ascii="Tahoma" w:eastAsia="Times New Roman" w:hAnsi="Tahoma" w:cs="Tahoma"/>
          <w:sz w:val="24"/>
          <w:szCs w:val="24"/>
          <w:lang w:val="en-US" w:eastAsia="en-GB"/>
        </w:rPr>
        <w:t>colours</w:t>
      </w:r>
      <w:proofErr w:type="spellEnd"/>
      <w:r w:rsidR="000D4F11" w:rsidRPr="008E4B71">
        <w:rPr>
          <w:rFonts w:ascii="Tahoma" w:eastAsia="Times New Roman" w:hAnsi="Tahoma" w:cs="Tahoma"/>
          <w:sz w:val="24"/>
          <w:szCs w:val="24"/>
          <w:lang w:val="en-US" w:eastAsia="en-GB"/>
        </w:rPr>
        <w:t xml:space="preserve">, in this example </w:t>
      </w:r>
      <w:r w:rsidRPr="008E4B71">
        <w:rPr>
          <w:rFonts w:ascii="Tahoma" w:eastAsia="Times New Roman" w:hAnsi="Tahoma" w:cs="Tahoma"/>
          <w:sz w:val="24"/>
          <w:szCs w:val="24"/>
          <w:lang w:val="en-US" w:eastAsia="en-GB"/>
        </w:rPr>
        <w:t xml:space="preserve">in Photoshop by tinting and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izing</w:t>
      </w:r>
      <w:proofErr w:type="spellEnd"/>
      <w:r w:rsidRPr="008E4B71">
        <w:rPr>
          <w:rFonts w:ascii="Tahoma" w:eastAsia="Times New Roman" w:hAnsi="Tahoma" w:cs="Tahoma"/>
          <w:sz w:val="24"/>
          <w:szCs w:val="24"/>
          <w:lang w:val="en-US" w:eastAsia="en-GB"/>
        </w:rPr>
        <w:t xml:space="preserve"> someone’s hair in a photo. The technique we</w:t>
      </w:r>
      <w:r w:rsidR="000D4F11" w:rsidRPr="008E4B71">
        <w:rPr>
          <w:rFonts w:ascii="Tahoma" w:eastAsia="Times New Roman" w:hAnsi="Tahoma" w:cs="Tahoma"/>
          <w:sz w:val="24"/>
          <w:szCs w:val="24"/>
          <w:lang w:val="en-US" w:eastAsia="en-GB"/>
        </w:rPr>
        <w:t xml:space="preserve"> will </w:t>
      </w:r>
      <w:r w:rsidRPr="008E4B71">
        <w:rPr>
          <w:rFonts w:ascii="Tahoma" w:eastAsia="Times New Roman" w:hAnsi="Tahoma" w:cs="Tahoma"/>
          <w:sz w:val="24"/>
          <w:szCs w:val="24"/>
          <w:lang w:val="en-US" w:eastAsia="en-GB"/>
        </w:rPr>
        <w:t>be learning gives us complete control over what we</w:t>
      </w:r>
      <w:r w:rsidR="000D4F11" w:rsidRPr="008E4B71">
        <w:rPr>
          <w:rFonts w:ascii="Tahoma" w:eastAsia="Times New Roman" w:hAnsi="Tahoma" w:cs="Tahoma"/>
          <w:sz w:val="24"/>
          <w:szCs w:val="24"/>
          <w:lang w:val="en-US" w:eastAsia="en-GB"/>
        </w:rPr>
        <w:t xml:space="preserve"> are </w:t>
      </w:r>
      <w:r w:rsidRPr="008E4B71">
        <w:rPr>
          <w:rFonts w:ascii="Tahoma" w:eastAsia="Times New Roman" w:hAnsi="Tahoma" w:cs="Tahoma"/>
          <w:sz w:val="24"/>
          <w:szCs w:val="24"/>
          <w:lang w:val="en-US" w:eastAsia="en-GB"/>
        </w:rPr>
        <w:t>doing, with several different ways of fine-tuning the results</w:t>
      </w:r>
      <w:r w:rsidR="000D4F11" w:rsidRPr="008E4B71">
        <w:rPr>
          <w:rFonts w:ascii="Tahoma" w:eastAsia="Times New Roman" w:hAnsi="Tahoma" w:cs="Tahoma"/>
          <w:sz w:val="24"/>
          <w:szCs w:val="24"/>
          <w:lang w:val="en-US" w:eastAsia="en-GB"/>
        </w:rPr>
        <w:t>. P</w:t>
      </w:r>
      <w:r w:rsidRPr="008E4B71">
        <w:rPr>
          <w:rFonts w:ascii="Tahoma" w:eastAsia="Times New Roman" w:hAnsi="Tahoma" w:cs="Tahoma"/>
          <w:sz w:val="24"/>
          <w:szCs w:val="24"/>
          <w:lang w:val="en-US" w:eastAsia="en-GB"/>
        </w:rPr>
        <w:t xml:space="preserve">lus we can also go back any time </w:t>
      </w:r>
      <w:r w:rsidR="008E4B71" w:rsidRPr="008E4B71">
        <w:rPr>
          <w:rFonts w:ascii="Tahoma" w:eastAsia="Times New Roman" w:hAnsi="Tahoma" w:cs="Tahoma"/>
          <w:sz w:val="24"/>
          <w:szCs w:val="24"/>
          <w:lang w:val="en-US" w:eastAsia="en-GB"/>
        </w:rPr>
        <w:t>you want</w:t>
      </w:r>
      <w:r w:rsidRPr="008E4B71">
        <w:rPr>
          <w:rFonts w:ascii="Tahoma" w:eastAsia="Times New Roman" w:hAnsi="Tahoma" w:cs="Tahoma"/>
          <w:sz w:val="24"/>
          <w:szCs w:val="24"/>
          <w:lang w:val="en-US" w:eastAsia="en-GB"/>
        </w:rPr>
        <w:t xml:space="preserve"> and change the hair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without having to redo all the work</w:t>
      </w:r>
      <w:r w:rsidR="00845E49" w:rsidRPr="008E4B71">
        <w:rPr>
          <w:rFonts w:ascii="Tahoma" w:eastAsia="Times New Roman" w:hAnsi="Tahoma" w:cs="Tahoma"/>
          <w:sz w:val="24"/>
          <w:szCs w:val="24"/>
          <w:lang w:val="en-US" w:eastAsia="en-GB"/>
        </w:rPr>
        <w:t xml:space="preserve">. </w:t>
      </w:r>
      <w:r w:rsidRPr="008E4B71">
        <w:rPr>
          <w:rFonts w:ascii="Tahoma" w:eastAsia="Times New Roman" w:hAnsi="Tahoma" w:cs="Tahoma"/>
          <w:sz w:val="24"/>
          <w:szCs w:val="24"/>
          <w:lang w:val="en-US" w:eastAsia="en-GB"/>
        </w:rPr>
        <w:t xml:space="preserve"> You can use this technique on photos of other people (friends, family</w:t>
      </w:r>
      <w:r w:rsidR="00845E49" w:rsidRPr="008E4B71">
        <w:rPr>
          <w:rFonts w:ascii="Tahoma" w:eastAsia="Times New Roman" w:hAnsi="Tahoma" w:cs="Tahoma"/>
          <w:sz w:val="24"/>
          <w:szCs w:val="24"/>
          <w:lang w:val="en-US" w:eastAsia="en-GB"/>
        </w:rPr>
        <w:t xml:space="preserve"> </w:t>
      </w:r>
      <w:proofErr w:type="spellStart"/>
      <w:r w:rsidR="00845E49" w:rsidRPr="008E4B71">
        <w:rPr>
          <w:rFonts w:ascii="Tahoma" w:eastAsia="Times New Roman" w:hAnsi="Tahoma" w:cs="Tahoma"/>
          <w:sz w:val="24"/>
          <w:szCs w:val="24"/>
          <w:lang w:val="en-US" w:eastAsia="en-GB"/>
        </w:rPr>
        <w:t>etc</w:t>
      </w:r>
      <w:proofErr w:type="spellEnd"/>
      <w:r w:rsidRPr="008E4B71">
        <w:rPr>
          <w:rFonts w:ascii="Tahoma" w:eastAsia="Times New Roman" w:hAnsi="Tahoma" w:cs="Tahoma"/>
          <w:sz w:val="24"/>
          <w:szCs w:val="24"/>
          <w:lang w:val="en-US" w:eastAsia="en-GB"/>
        </w:rPr>
        <w:t xml:space="preserve">), or you </w:t>
      </w:r>
      <w:r w:rsidR="00373333" w:rsidRPr="008E4B71">
        <w:rPr>
          <w:rFonts w:ascii="Tahoma" w:eastAsia="Times New Roman" w:hAnsi="Tahoma" w:cs="Tahoma"/>
          <w:sz w:val="24"/>
          <w:szCs w:val="24"/>
          <w:lang w:val="en-US" w:eastAsia="en-GB"/>
        </w:rPr>
        <w:t xml:space="preserve">could </w:t>
      </w:r>
      <w:r w:rsidRPr="008E4B71">
        <w:rPr>
          <w:rFonts w:ascii="Tahoma" w:eastAsia="Times New Roman" w:hAnsi="Tahoma" w:cs="Tahoma"/>
          <w:sz w:val="24"/>
          <w:szCs w:val="24"/>
          <w:lang w:val="en-US" w:eastAsia="en-GB"/>
        </w:rPr>
        <w:t>use it on a photo of yourself to see how differen</w:t>
      </w:r>
      <w:r w:rsidR="00373333" w:rsidRPr="008E4B71">
        <w:rPr>
          <w:rFonts w:ascii="Tahoma" w:eastAsia="Times New Roman" w:hAnsi="Tahoma" w:cs="Tahoma"/>
          <w:sz w:val="24"/>
          <w:szCs w:val="24"/>
          <w:lang w:val="en-US" w:eastAsia="en-GB"/>
        </w:rPr>
        <w:t xml:space="preserve">t hair </w:t>
      </w:r>
      <w:proofErr w:type="spellStart"/>
      <w:r w:rsidR="008E4B71" w:rsidRPr="008E4B71">
        <w:rPr>
          <w:rFonts w:ascii="Tahoma" w:eastAsia="Times New Roman" w:hAnsi="Tahoma" w:cs="Tahoma"/>
          <w:sz w:val="24"/>
          <w:szCs w:val="24"/>
          <w:lang w:val="en-US" w:eastAsia="en-GB"/>
        </w:rPr>
        <w:t>colour</w:t>
      </w:r>
      <w:r w:rsidR="00373333" w:rsidRPr="008E4B71">
        <w:rPr>
          <w:rFonts w:ascii="Tahoma" w:eastAsia="Times New Roman" w:hAnsi="Tahoma" w:cs="Tahoma"/>
          <w:sz w:val="24"/>
          <w:szCs w:val="24"/>
          <w:lang w:val="en-US" w:eastAsia="en-GB"/>
        </w:rPr>
        <w:t>s</w:t>
      </w:r>
      <w:proofErr w:type="spellEnd"/>
      <w:r w:rsidR="00373333" w:rsidRPr="008E4B71">
        <w:rPr>
          <w:rFonts w:ascii="Tahoma" w:eastAsia="Times New Roman" w:hAnsi="Tahoma" w:cs="Tahoma"/>
          <w:sz w:val="24"/>
          <w:szCs w:val="24"/>
          <w:lang w:val="en-US" w:eastAsia="en-GB"/>
        </w:rPr>
        <w:t xml:space="preserve"> would look on you.</w:t>
      </w:r>
    </w:p>
    <w:p w:rsidR="00845E49" w:rsidRPr="008E4B71" w:rsidRDefault="00845E49" w:rsidP="000D4F11">
      <w:pPr>
        <w:spacing w:after="0" w:line="240" w:lineRule="auto"/>
        <w:rPr>
          <w:rFonts w:ascii="Tahoma" w:eastAsia="Times New Roman" w:hAnsi="Tahoma" w:cs="Tahoma"/>
          <w:sz w:val="24"/>
          <w:szCs w:val="24"/>
          <w:lang w:val="en-US" w:eastAsia="en-GB"/>
        </w:rPr>
      </w:pPr>
    </w:p>
    <w:p w:rsidR="00D84ABF" w:rsidRPr="008E4B71" w:rsidRDefault="00845E49"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The image below is the one to be used </w:t>
      </w:r>
      <w:r w:rsidR="00D84ABF" w:rsidRPr="008E4B71">
        <w:rPr>
          <w:rFonts w:ascii="Tahoma" w:eastAsia="Times New Roman" w:hAnsi="Tahoma" w:cs="Tahoma"/>
          <w:sz w:val="24"/>
          <w:szCs w:val="24"/>
          <w:lang w:val="en-US" w:eastAsia="en-GB"/>
        </w:rPr>
        <w:t>for this tutorial:</w:t>
      </w:r>
    </w:p>
    <w:p w:rsidR="00D84ABF" w:rsidRPr="008E4B71" w:rsidRDefault="002B20E5" w:rsidP="00845E49">
      <w:pPr>
        <w:spacing w:after="0" w:line="240" w:lineRule="auto"/>
        <w:jc w:val="center"/>
        <w:rPr>
          <w:rFonts w:ascii="Tahoma" w:eastAsia="Times New Roman" w:hAnsi="Tahoma" w:cs="Tahoma"/>
          <w:sz w:val="24"/>
          <w:szCs w:val="24"/>
          <w:lang w:val="en-US" w:eastAsia="en-GB"/>
        </w:rPr>
      </w:pPr>
      <w:r w:rsidRPr="008E4B71">
        <w:rPr>
          <w:rFonts w:ascii="Tahoma" w:eastAsia="Times New Roman" w:hAnsi="Tahoma" w:cs="Tahoma"/>
          <w:noProof/>
          <w:sz w:val="24"/>
          <w:szCs w:val="24"/>
          <w:lang w:eastAsia="en-GB"/>
        </w:rPr>
        <w:drawing>
          <wp:inline distT="0" distB="0" distL="0" distR="0" wp14:anchorId="39F9A9DA" wp14:editId="39F5EF0E">
            <wp:extent cx="3219450" cy="26562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original1.jpg"/>
                    <pic:cNvPicPr/>
                  </pic:nvPicPr>
                  <pic:blipFill>
                    <a:blip r:embed="rId7">
                      <a:extLst>
                        <a:ext uri="{28A0092B-C50C-407E-A947-70E740481C1C}">
                          <a14:useLocalDpi xmlns:a14="http://schemas.microsoft.com/office/drawing/2010/main" val="0"/>
                        </a:ext>
                      </a:extLst>
                    </a:blip>
                    <a:stretch>
                      <a:fillRect/>
                    </a:stretch>
                  </pic:blipFill>
                  <pic:spPr>
                    <a:xfrm>
                      <a:off x="0" y="0"/>
                      <a:ext cx="3227410" cy="2662809"/>
                    </a:xfrm>
                    <a:prstGeom prst="rect">
                      <a:avLst/>
                    </a:prstGeom>
                  </pic:spPr>
                </pic:pic>
              </a:graphicData>
            </a:graphic>
          </wp:inline>
        </w:drawing>
      </w:r>
    </w:p>
    <w:p w:rsidR="00D84ABF" w:rsidRPr="008E4B71" w:rsidRDefault="00D84ABF" w:rsidP="000D4F11">
      <w:pPr>
        <w:pStyle w:val="imagetags"/>
        <w:spacing w:before="0" w:beforeAutospacing="0" w:after="0" w:afterAutospacing="0" w:line="240" w:lineRule="auto"/>
        <w:jc w:val="center"/>
        <w:rPr>
          <w:rFonts w:ascii="Tahoma" w:hAnsi="Tahoma" w:cs="Tahoma"/>
          <w:color w:val="auto"/>
          <w:sz w:val="24"/>
          <w:szCs w:val="24"/>
        </w:rPr>
      </w:pPr>
      <w:r w:rsidRPr="008E4B71">
        <w:rPr>
          <w:rFonts w:ascii="Tahoma" w:hAnsi="Tahoma" w:cs="Tahoma"/>
          <w:color w:val="auto"/>
          <w:szCs w:val="24"/>
        </w:rPr>
        <w:t>The original image</w:t>
      </w: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p>
    <w:p w:rsidR="00D84ABF" w:rsidRPr="008E4B71" w:rsidRDefault="00845E49"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For this lesson the hair will be changed </w:t>
      </w:r>
      <w:r w:rsidR="00D84ABF" w:rsidRPr="008E4B71">
        <w:rPr>
          <w:rFonts w:ascii="Tahoma" w:eastAsia="Times New Roman" w:hAnsi="Tahoma" w:cs="Tahoma"/>
          <w:sz w:val="24"/>
          <w:szCs w:val="24"/>
          <w:lang w:val="en-US" w:eastAsia="en-GB"/>
        </w:rPr>
        <w:t>brighter</w:t>
      </w:r>
      <w:r w:rsidRPr="008E4B71">
        <w:rPr>
          <w:rFonts w:ascii="Tahoma" w:eastAsia="Times New Roman" w:hAnsi="Tahoma" w:cs="Tahoma"/>
          <w:sz w:val="24"/>
          <w:szCs w:val="24"/>
          <w:lang w:val="en-US" w:eastAsia="en-GB"/>
        </w:rPr>
        <w:t xml:space="preserve"> a slightly more reddish.  Y</w:t>
      </w:r>
      <w:r w:rsidR="00D84ABF" w:rsidRPr="008E4B71">
        <w:rPr>
          <w:rFonts w:ascii="Tahoma" w:eastAsia="Times New Roman" w:hAnsi="Tahoma" w:cs="Tahoma"/>
          <w:sz w:val="24"/>
          <w:szCs w:val="24"/>
          <w:lang w:val="en-US" w:eastAsia="en-GB"/>
        </w:rPr>
        <w:t>ou</w:t>
      </w:r>
      <w:r w:rsidRPr="008E4B71">
        <w:rPr>
          <w:rFonts w:ascii="Tahoma" w:eastAsia="Times New Roman" w:hAnsi="Tahoma" w:cs="Tahoma"/>
          <w:sz w:val="24"/>
          <w:szCs w:val="24"/>
          <w:lang w:val="en-US" w:eastAsia="en-GB"/>
        </w:rPr>
        <w:t xml:space="preserve"> will </w:t>
      </w:r>
      <w:r w:rsidR="00D84ABF" w:rsidRPr="008E4B71">
        <w:rPr>
          <w:rFonts w:ascii="Tahoma" w:eastAsia="Times New Roman" w:hAnsi="Tahoma" w:cs="Tahoma"/>
          <w:sz w:val="24"/>
          <w:szCs w:val="24"/>
          <w:lang w:val="en-US" w:eastAsia="en-GB"/>
        </w:rPr>
        <w:t xml:space="preserve">have complete control over the </w:t>
      </w:r>
      <w:proofErr w:type="spellStart"/>
      <w:r w:rsidR="00D84ABF" w:rsidRPr="008E4B71">
        <w:rPr>
          <w:rFonts w:ascii="Tahoma" w:eastAsia="Times New Roman" w:hAnsi="Tahoma" w:cs="Tahoma"/>
          <w:sz w:val="24"/>
          <w:szCs w:val="24"/>
          <w:lang w:val="en-US" w:eastAsia="en-GB"/>
        </w:rPr>
        <w:t>colo</w:t>
      </w:r>
      <w:r w:rsidRPr="008E4B71">
        <w:rPr>
          <w:rFonts w:ascii="Tahoma" w:eastAsia="Times New Roman" w:hAnsi="Tahoma" w:cs="Tahoma"/>
          <w:sz w:val="24"/>
          <w:szCs w:val="24"/>
          <w:lang w:val="en-US" w:eastAsia="en-GB"/>
        </w:rPr>
        <w:t>u</w:t>
      </w:r>
      <w:r w:rsidR="00D84ABF" w:rsidRPr="008E4B71">
        <w:rPr>
          <w:rFonts w:ascii="Tahoma" w:eastAsia="Times New Roman" w:hAnsi="Tahoma" w:cs="Tahoma"/>
          <w:sz w:val="24"/>
          <w:szCs w:val="24"/>
          <w:lang w:val="en-US" w:eastAsia="en-GB"/>
        </w:rPr>
        <w:t>r</w:t>
      </w:r>
      <w:proofErr w:type="spellEnd"/>
      <w:r w:rsidR="00D84ABF" w:rsidRPr="008E4B71">
        <w:rPr>
          <w:rFonts w:ascii="Tahoma" w:eastAsia="Times New Roman" w:hAnsi="Tahoma" w:cs="Tahoma"/>
          <w:sz w:val="24"/>
          <w:szCs w:val="24"/>
          <w:lang w:val="en-US" w:eastAsia="en-GB"/>
        </w:rPr>
        <w:t xml:space="preserve"> you use with your image, as well as the intensity of the </w:t>
      </w:r>
      <w:proofErr w:type="spellStart"/>
      <w:r w:rsidR="00D84ABF" w:rsidRPr="008E4B71">
        <w:rPr>
          <w:rFonts w:ascii="Tahoma" w:eastAsia="Times New Roman" w:hAnsi="Tahoma" w:cs="Tahoma"/>
          <w:sz w:val="24"/>
          <w:szCs w:val="24"/>
          <w:lang w:val="en-US" w:eastAsia="en-GB"/>
        </w:rPr>
        <w:t>colo</w:t>
      </w:r>
      <w:r w:rsidR="00607809" w:rsidRPr="008E4B71">
        <w:rPr>
          <w:rFonts w:ascii="Tahoma" w:eastAsia="Times New Roman" w:hAnsi="Tahoma" w:cs="Tahoma"/>
          <w:sz w:val="24"/>
          <w:szCs w:val="24"/>
          <w:lang w:val="en-US" w:eastAsia="en-GB"/>
        </w:rPr>
        <w:t>u</w:t>
      </w:r>
      <w:r w:rsidR="00D84ABF" w:rsidRPr="008E4B71">
        <w:rPr>
          <w:rFonts w:ascii="Tahoma" w:eastAsia="Times New Roman" w:hAnsi="Tahoma" w:cs="Tahoma"/>
          <w:sz w:val="24"/>
          <w:szCs w:val="24"/>
          <w:lang w:val="en-US" w:eastAsia="en-GB"/>
        </w:rPr>
        <w:t>r</w:t>
      </w:r>
      <w:proofErr w:type="spellEnd"/>
      <w:r w:rsidR="00D84ABF" w:rsidRPr="008E4B71">
        <w:rPr>
          <w:rFonts w:ascii="Tahoma" w:eastAsia="Times New Roman" w:hAnsi="Tahoma" w:cs="Tahoma"/>
          <w:sz w:val="24"/>
          <w:szCs w:val="24"/>
          <w:lang w:val="en-US" w:eastAsia="en-GB"/>
        </w:rPr>
        <w:t xml:space="preserve">. Here’s how </w:t>
      </w:r>
      <w:r w:rsidR="00607809" w:rsidRPr="008E4B71">
        <w:rPr>
          <w:rFonts w:ascii="Tahoma" w:eastAsia="Times New Roman" w:hAnsi="Tahoma" w:cs="Tahoma"/>
          <w:sz w:val="24"/>
          <w:szCs w:val="24"/>
          <w:lang w:val="en-US" w:eastAsia="en-GB"/>
        </w:rPr>
        <w:t>when completed</w:t>
      </w:r>
      <w:r w:rsidR="00D84ABF" w:rsidRPr="008E4B71">
        <w:rPr>
          <w:rFonts w:ascii="Tahoma" w:eastAsia="Times New Roman" w:hAnsi="Tahoma" w:cs="Tahoma"/>
          <w:sz w:val="24"/>
          <w:szCs w:val="24"/>
          <w:lang w:val="en-US" w:eastAsia="en-GB"/>
        </w:rPr>
        <w:t>:</w:t>
      </w:r>
    </w:p>
    <w:p w:rsidR="00D84ABF" w:rsidRPr="008E4B71" w:rsidRDefault="002B20E5" w:rsidP="00607809">
      <w:pPr>
        <w:spacing w:after="0" w:line="240" w:lineRule="auto"/>
        <w:jc w:val="center"/>
        <w:rPr>
          <w:rFonts w:ascii="Tahoma" w:eastAsia="Times New Roman" w:hAnsi="Tahoma" w:cs="Tahoma"/>
          <w:sz w:val="24"/>
          <w:szCs w:val="24"/>
          <w:lang w:val="en-US" w:eastAsia="en-GB"/>
        </w:rPr>
      </w:pPr>
      <w:r w:rsidRPr="008E4B71">
        <w:rPr>
          <w:rFonts w:ascii="Tahoma" w:eastAsia="Times New Roman" w:hAnsi="Tahoma" w:cs="Tahoma"/>
          <w:noProof/>
          <w:sz w:val="24"/>
          <w:szCs w:val="24"/>
          <w:lang w:eastAsia="en-GB"/>
        </w:rPr>
        <w:drawing>
          <wp:inline distT="0" distB="0" distL="0" distR="0" wp14:anchorId="2AE0CFBE" wp14:editId="0D8E75D5">
            <wp:extent cx="3228975" cy="2664101"/>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inal-result.jpg"/>
                    <pic:cNvPicPr/>
                  </pic:nvPicPr>
                  <pic:blipFill>
                    <a:blip r:embed="rId8">
                      <a:extLst>
                        <a:ext uri="{28A0092B-C50C-407E-A947-70E740481C1C}">
                          <a14:useLocalDpi xmlns:a14="http://schemas.microsoft.com/office/drawing/2010/main" val="0"/>
                        </a:ext>
                      </a:extLst>
                    </a:blip>
                    <a:stretch>
                      <a:fillRect/>
                    </a:stretch>
                  </pic:blipFill>
                  <pic:spPr>
                    <a:xfrm>
                      <a:off x="0" y="0"/>
                      <a:ext cx="3240446" cy="2673565"/>
                    </a:xfrm>
                    <a:prstGeom prst="rect">
                      <a:avLst/>
                    </a:prstGeom>
                  </pic:spPr>
                </pic:pic>
              </a:graphicData>
            </a:graphic>
          </wp:inline>
        </w:drawing>
      </w:r>
    </w:p>
    <w:p w:rsidR="00D84ABF" w:rsidRPr="008E4B71" w:rsidRDefault="00607809" w:rsidP="00607809">
      <w:pPr>
        <w:pStyle w:val="imagetags"/>
        <w:spacing w:before="0" w:beforeAutospacing="0" w:after="0" w:afterAutospacing="0" w:line="240" w:lineRule="auto"/>
        <w:jc w:val="center"/>
        <w:rPr>
          <w:rFonts w:ascii="Tahoma" w:hAnsi="Tahoma" w:cs="Tahoma"/>
          <w:color w:val="auto"/>
          <w:szCs w:val="24"/>
        </w:rPr>
      </w:pPr>
      <w:r w:rsidRPr="008E4B71">
        <w:rPr>
          <w:rFonts w:ascii="Tahoma" w:hAnsi="Tahoma" w:cs="Tahoma"/>
          <w:color w:val="auto"/>
          <w:szCs w:val="24"/>
        </w:rPr>
        <w:t>The final result</w:t>
      </w:r>
    </w:p>
    <w:p w:rsidR="00D84ABF" w:rsidRPr="008E4B71" w:rsidRDefault="00D84ABF"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At the end of the tutorial, </w:t>
      </w:r>
      <w:r w:rsidR="00607809" w:rsidRPr="008E4B71">
        <w:rPr>
          <w:rFonts w:ascii="Tahoma" w:eastAsia="Times New Roman" w:hAnsi="Tahoma" w:cs="Tahoma"/>
          <w:sz w:val="24"/>
          <w:szCs w:val="24"/>
          <w:lang w:val="en-US" w:eastAsia="en-GB"/>
        </w:rPr>
        <w:t xml:space="preserve">you will </w:t>
      </w:r>
      <w:r w:rsidRPr="008E4B71">
        <w:rPr>
          <w:rFonts w:ascii="Tahoma" w:eastAsia="Times New Roman" w:hAnsi="Tahoma" w:cs="Tahoma"/>
          <w:sz w:val="24"/>
          <w:szCs w:val="24"/>
          <w:lang w:val="en-US" w:eastAsia="en-GB"/>
        </w:rPr>
        <w:t xml:space="preserve">see how easy it is to go back and change the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to something complete</w:t>
      </w:r>
      <w:r w:rsidR="00E45CC7" w:rsidRPr="008E4B71">
        <w:rPr>
          <w:rFonts w:ascii="Tahoma" w:eastAsia="Times New Roman" w:hAnsi="Tahoma" w:cs="Tahoma"/>
          <w:sz w:val="24"/>
          <w:szCs w:val="24"/>
          <w:lang w:val="en-US" w:eastAsia="en-GB"/>
        </w:rPr>
        <w:t>ly different. Let’s get started.</w:t>
      </w: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p>
    <w:p w:rsidR="00D84ABF" w:rsidRPr="008E4B71" w:rsidRDefault="00D84ABF" w:rsidP="000D4F11">
      <w:pPr>
        <w:pStyle w:val="Heading2"/>
        <w:spacing w:before="0" w:line="240" w:lineRule="auto"/>
        <w:rPr>
          <w:rFonts w:ascii="Tahoma" w:eastAsia="Times New Roman" w:hAnsi="Tahoma" w:cs="Tahoma"/>
          <w:color w:val="auto"/>
          <w:sz w:val="24"/>
          <w:szCs w:val="24"/>
          <w:lang w:val="en-US"/>
        </w:rPr>
      </w:pPr>
      <w:r w:rsidRPr="008E4B71">
        <w:rPr>
          <w:rFonts w:ascii="Tahoma" w:eastAsia="Times New Roman" w:hAnsi="Tahoma" w:cs="Tahoma"/>
          <w:color w:val="auto"/>
          <w:sz w:val="24"/>
          <w:szCs w:val="24"/>
          <w:lang w:val="en-US"/>
        </w:rPr>
        <w:lastRenderedPageBreak/>
        <w:t xml:space="preserve">Step 1: Add </w:t>
      </w:r>
      <w:r w:rsidR="00E45CC7" w:rsidRPr="008E4B71">
        <w:rPr>
          <w:rFonts w:ascii="Tahoma" w:eastAsia="Times New Roman" w:hAnsi="Tahoma" w:cs="Tahoma"/>
          <w:color w:val="auto"/>
          <w:sz w:val="24"/>
          <w:szCs w:val="24"/>
          <w:lang w:val="en-US"/>
        </w:rPr>
        <w:t>a</w:t>
      </w:r>
      <w:r w:rsidRPr="008E4B71">
        <w:rPr>
          <w:rFonts w:ascii="Tahoma" w:eastAsia="Times New Roman" w:hAnsi="Tahoma" w:cs="Tahoma"/>
          <w:color w:val="auto"/>
          <w:sz w:val="24"/>
          <w:szCs w:val="24"/>
          <w:lang w:val="en-US"/>
        </w:rPr>
        <w:t xml:space="preserve"> "Hue/Saturation" Adjustment Layer</w:t>
      </w:r>
    </w:p>
    <w:p w:rsidR="00607809" w:rsidRPr="008E4B71" w:rsidRDefault="00607809" w:rsidP="000D4F11">
      <w:pPr>
        <w:spacing w:after="0" w:line="240" w:lineRule="auto"/>
        <w:rPr>
          <w:rFonts w:ascii="Tahoma" w:eastAsia="Times New Roman" w:hAnsi="Tahoma" w:cs="Tahoma"/>
          <w:sz w:val="24"/>
          <w:szCs w:val="24"/>
          <w:lang w:val="en-US" w:eastAsia="en-GB"/>
        </w:rPr>
      </w:pPr>
    </w:p>
    <w:p w:rsidR="00867127" w:rsidRDefault="00D84ABF" w:rsidP="00867127">
      <w:pPr>
        <w:pStyle w:val="ListParagraph"/>
        <w:numPr>
          <w:ilvl w:val="0"/>
          <w:numId w:val="1"/>
        </w:numPr>
        <w:spacing w:after="0" w:line="240" w:lineRule="auto"/>
        <w:ind w:left="567" w:hanging="567"/>
        <w:rPr>
          <w:rFonts w:ascii="Tahoma" w:eastAsia="Times New Roman" w:hAnsi="Tahoma" w:cs="Tahoma"/>
          <w:sz w:val="24"/>
          <w:szCs w:val="24"/>
          <w:lang w:val="en-US" w:eastAsia="en-GB"/>
        </w:rPr>
      </w:pPr>
      <w:r w:rsidRPr="00867127">
        <w:rPr>
          <w:rFonts w:ascii="Tahoma" w:eastAsia="Times New Roman" w:hAnsi="Tahoma" w:cs="Tahoma"/>
          <w:sz w:val="24"/>
          <w:szCs w:val="24"/>
          <w:lang w:val="en-US" w:eastAsia="en-GB"/>
        </w:rPr>
        <w:t>With our image open in Photoshop</w:t>
      </w:r>
      <w:r w:rsidR="00867127" w:rsidRPr="00867127">
        <w:rPr>
          <w:rFonts w:ascii="Tahoma" w:eastAsia="Times New Roman" w:hAnsi="Tahoma" w:cs="Tahoma"/>
          <w:sz w:val="24"/>
          <w:szCs w:val="24"/>
          <w:lang w:val="en-US" w:eastAsia="en-GB"/>
        </w:rPr>
        <w:t>.</w:t>
      </w:r>
    </w:p>
    <w:p w:rsidR="00867127" w:rsidRPr="00867127" w:rsidRDefault="00867127" w:rsidP="00867127">
      <w:pPr>
        <w:pStyle w:val="ListParagraph"/>
        <w:spacing w:after="0" w:line="240" w:lineRule="auto"/>
        <w:ind w:left="567" w:hanging="567"/>
        <w:rPr>
          <w:rFonts w:ascii="Tahoma" w:eastAsia="Times New Roman" w:hAnsi="Tahoma" w:cs="Tahoma"/>
          <w:sz w:val="24"/>
          <w:szCs w:val="24"/>
          <w:lang w:val="en-US" w:eastAsia="en-GB"/>
        </w:rPr>
      </w:pPr>
    </w:p>
    <w:p w:rsidR="00D84ABF" w:rsidRPr="00867127" w:rsidRDefault="00867127" w:rsidP="00867127">
      <w:pPr>
        <w:pStyle w:val="ListParagraph"/>
        <w:numPr>
          <w:ilvl w:val="0"/>
          <w:numId w:val="1"/>
        </w:numPr>
        <w:spacing w:after="0" w:line="240" w:lineRule="auto"/>
        <w:ind w:left="567" w:hanging="567"/>
        <w:rPr>
          <w:rFonts w:ascii="Tahoma" w:eastAsia="Times New Roman" w:hAnsi="Tahoma" w:cs="Tahoma"/>
          <w:sz w:val="24"/>
          <w:szCs w:val="24"/>
          <w:lang w:val="en-US" w:eastAsia="en-GB"/>
        </w:rPr>
      </w:pPr>
      <w:r>
        <w:rPr>
          <w:rFonts w:ascii="Tahoma" w:eastAsia="Times New Roman" w:hAnsi="Tahoma" w:cs="Tahoma"/>
          <w:sz w:val="24"/>
          <w:szCs w:val="24"/>
          <w:lang w:val="en-US" w:eastAsia="en-GB"/>
        </w:rPr>
        <w:t>C</w:t>
      </w:r>
      <w:r w:rsidR="00D84ABF" w:rsidRPr="00867127">
        <w:rPr>
          <w:rFonts w:ascii="Tahoma" w:eastAsia="Times New Roman" w:hAnsi="Tahoma" w:cs="Tahoma"/>
          <w:sz w:val="24"/>
          <w:szCs w:val="24"/>
          <w:lang w:val="en-US" w:eastAsia="en-GB"/>
        </w:rPr>
        <w:t xml:space="preserve">lick on the </w:t>
      </w:r>
      <w:r w:rsidR="00D84ABF" w:rsidRPr="00867127">
        <w:rPr>
          <w:rFonts w:ascii="Tahoma" w:eastAsia="Times New Roman" w:hAnsi="Tahoma" w:cs="Tahoma"/>
          <w:b/>
          <w:sz w:val="24"/>
          <w:szCs w:val="24"/>
          <w:lang w:val="en-US" w:eastAsia="en-GB"/>
        </w:rPr>
        <w:t>New Adjustment Layer</w:t>
      </w:r>
      <w:r w:rsidR="00D84ABF" w:rsidRPr="00867127">
        <w:rPr>
          <w:rFonts w:ascii="Tahoma" w:eastAsia="Times New Roman" w:hAnsi="Tahoma" w:cs="Tahoma"/>
          <w:sz w:val="24"/>
          <w:szCs w:val="24"/>
          <w:lang w:val="en-US" w:eastAsia="en-GB"/>
        </w:rPr>
        <w:t xml:space="preserve"> icon at the bottom of the Layers palette (the circle split diagonally between black and white):</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867127">
      <w:pPr>
        <w:spacing w:after="0" w:line="240" w:lineRule="auto"/>
        <w:ind w:left="567"/>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r w:rsidR="00E45CC7" w:rsidRPr="008E4B71">
        <w:rPr>
          <w:rFonts w:ascii="Tahoma" w:eastAsia="Times New Roman" w:hAnsi="Tahoma" w:cs="Tahoma"/>
          <w:noProof/>
          <w:sz w:val="24"/>
          <w:szCs w:val="24"/>
          <w:lang w:eastAsia="en-GB"/>
        </w:rPr>
        <w:drawing>
          <wp:inline distT="0" distB="0" distL="0" distR="0" wp14:anchorId="2D4B1CA2" wp14:editId="35964BCB">
            <wp:extent cx="247650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hotoshop-layers-palette.gif"/>
                    <pic:cNvPicPr/>
                  </pic:nvPicPr>
                  <pic:blipFill>
                    <a:blip r:embed="rId9">
                      <a:extLst>
                        <a:ext uri="{28A0092B-C50C-407E-A947-70E740481C1C}">
                          <a14:useLocalDpi xmlns:a14="http://schemas.microsoft.com/office/drawing/2010/main" val="0"/>
                        </a:ext>
                      </a:extLst>
                    </a:blip>
                    <a:stretch>
                      <a:fillRect/>
                    </a:stretch>
                  </pic:blipFill>
                  <pic:spPr>
                    <a:xfrm>
                      <a:off x="0" y="0"/>
                      <a:ext cx="2476500" cy="1905000"/>
                    </a:xfrm>
                    <a:prstGeom prst="rect">
                      <a:avLst/>
                    </a:prstGeom>
                  </pic:spPr>
                </pic:pic>
              </a:graphicData>
            </a:graphic>
          </wp:inline>
        </w:drawing>
      </w:r>
    </w:p>
    <w:p w:rsidR="00D84ABF" w:rsidRPr="008E4B71" w:rsidRDefault="00867127" w:rsidP="00607809">
      <w:pPr>
        <w:pStyle w:val="imagetags"/>
        <w:spacing w:before="0" w:beforeAutospacing="0" w:after="0" w:afterAutospacing="0" w:line="240" w:lineRule="auto"/>
        <w:ind w:left="567" w:hanging="567"/>
        <w:rPr>
          <w:rFonts w:ascii="Tahoma" w:hAnsi="Tahoma" w:cs="Tahoma"/>
          <w:color w:val="auto"/>
          <w:sz w:val="24"/>
          <w:szCs w:val="24"/>
        </w:rPr>
      </w:pPr>
      <w:r>
        <w:rPr>
          <w:rFonts w:ascii="Tahoma" w:hAnsi="Tahoma" w:cs="Tahoma"/>
          <w:color w:val="auto"/>
          <w:sz w:val="24"/>
          <w:szCs w:val="24"/>
        </w:rPr>
        <w:t>3</w:t>
      </w:r>
      <w:r w:rsidR="00607809" w:rsidRPr="008E4B71">
        <w:rPr>
          <w:rFonts w:ascii="Tahoma" w:hAnsi="Tahoma" w:cs="Tahoma"/>
          <w:color w:val="auto"/>
          <w:sz w:val="24"/>
          <w:szCs w:val="24"/>
        </w:rPr>
        <w:tab/>
      </w:r>
      <w:r w:rsidR="00D84ABF" w:rsidRPr="008E4B71">
        <w:rPr>
          <w:rFonts w:ascii="Tahoma" w:hAnsi="Tahoma" w:cs="Tahoma"/>
          <w:color w:val="auto"/>
          <w:sz w:val="24"/>
          <w:szCs w:val="24"/>
        </w:rPr>
        <w:t xml:space="preserve">Click on the “New Adjustment Layer” icon. </w:t>
      </w:r>
    </w:p>
    <w:p w:rsidR="00607809" w:rsidRPr="008E4B71" w:rsidRDefault="00607809" w:rsidP="00607809">
      <w:pPr>
        <w:pStyle w:val="imagetags"/>
        <w:spacing w:before="0" w:beforeAutospacing="0" w:after="0" w:afterAutospacing="0" w:line="240" w:lineRule="auto"/>
        <w:ind w:left="567" w:hanging="567"/>
        <w:rPr>
          <w:rFonts w:ascii="Tahoma" w:hAnsi="Tahoma" w:cs="Tahoma"/>
          <w:color w:val="auto"/>
          <w:sz w:val="24"/>
          <w:szCs w:val="24"/>
        </w:rPr>
      </w:pPr>
    </w:p>
    <w:p w:rsidR="00D84ABF" w:rsidRPr="008E4B71" w:rsidRDefault="00D84ABF" w:rsidP="00607809">
      <w:pPr>
        <w:spacing w:after="0" w:line="240" w:lineRule="auto"/>
        <w:ind w:firstLine="567"/>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Then select </w:t>
      </w:r>
      <w:r w:rsidRPr="008E4B71">
        <w:rPr>
          <w:rFonts w:ascii="Tahoma" w:eastAsia="Times New Roman" w:hAnsi="Tahoma" w:cs="Tahoma"/>
          <w:b/>
          <w:sz w:val="24"/>
          <w:szCs w:val="24"/>
          <w:lang w:val="en-US" w:eastAsia="en-GB"/>
        </w:rPr>
        <w:t>Hue/Saturation</w:t>
      </w:r>
      <w:r w:rsidRPr="008E4B71">
        <w:rPr>
          <w:rFonts w:ascii="Tahoma" w:eastAsia="Times New Roman" w:hAnsi="Tahoma" w:cs="Tahoma"/>
          <w:sz w:val="24"/>
          <w:szCs w:val="24"/>
          <w:lang w:val="en-US" w:eastAsia="en-GB"/>
        </w:rPr>
        <w:t xml:space="preserve"> from the list of adjustment layers that appears:</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607809">
      <w:pPr>
        <w:spacing w:after="0" w:line="240" w:lineRule="auto"/>
        <w:ind w:left="567"/>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r w:rsidR="00AA2AE6" w:rsidRPr="008E4B71">
        <w:rPr>
          <w:rFonts w:ascii="Tahoma" w:eastAsia="Times New Roman" w:hAnsi="Tahoma" w:cs="Tahoma"/>
          <w:noProof/>
          <w:sz w:val="24"/>
          <w:szCs w:val="24"/>
          <w:lang w:eastAsia="en-GB"/>
        </w:rPr>
        <w:drawing>
          <wp:inline distT="0" distB="0" distL="0" distR="0" wp14:anchorId="61E67586" wp14:editId="61377A28">
            <wp:extent cx="1743075" cy="12250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hue-saturation.gif"/>
                    <pic:cNvPicPr/>
                  </pic:nvPicPr>
                  <pic:blipFill>
                    <a:blip r:embed="rId10">
                      <a:extLst>
                        <a:ext uri="{28A0092B-C50C-407E-A947-70E740481C1C}">
                          <a14:useLocalDpi xmlns:a14="http://schemas.microsoft.com/office/drawing/2010/main" val="0"/>
                        </a:ext>
                      </a:extLst>
                    </a:blip>
                    <a:stretch>
                      <a:fillRect/>
                    </a:stretch>
                  </pic:blipFill>
                  <pic:spPr>
                    <a:xfrm>
                      <a:off x="0" y="0"/>
                      <a:ext cx="1751915" cy="1231299"/>
                    </a:xfrm>
                    <a:prstGeom prst="rect">
                      <a:avLst/>
                    </a:prstGeom>
                  </pic:spPr>
                </pic:pic>
              </a:graphicData>
            </a:graphic>
          </wp:inline>
        </w:drawing>
      </w:r>
    </w:p>
    <w:p w:rsidR="00D84ABF" w:rsidRPr="008E4B71" w:rsidRDefault="00D84ABF" w:rsidP="00607809">
      <w:pPr>
        <w:pStyle w:val="imagetags"/>
        <w:spacing w:before="0" w:beforeAutospacing="0" w:after="0" w:afterAutospacing="0" w:line="240" w:lineRule="auto"/>
        <w:ind w:left="567"/>
        <w:rPr>
          <w:rFonts w:ascii="Tahoma" w:hAnsi="Tahoma" w:cs="Tahoma"/>
          <w:color w:val="auto"/>
          <w:szCs w:val="24"/>
        </w:rPr>
      </w:pPr>
      <w:r w:rsidRPr="008E4B71">
        <w:rPr>
          <w:rFonts w:ascii="Tahoma" w:hAnsi="Tahoma" w:cs="Tahoma"/>
          <w:color w:val="auto"/>
          <w:szCs w:val="24"/>
        </w:rPr>
        <w:t xml:space="preserve">Select a “Hue/Saturation” adjustment layer. </w:t>
      </w:r>
    </w:p>
    <w:p w:rsidR="00D84ABF" w:rsidRPr="008E4B71" w:rsidRDefault="00D84ABF" w:rsidP="000D4F11">
      <w:pPr>
        <w:spacing w:after="0" w:line="240" w:lineRule="auto"/>
        <w:rPr>
          <w:rFonts w:ascii="Tahoma" w:eastAsia="Times New Roman" w:hAnsi="Tahoma" w:cs="Tahoma"/>
          <w:sz w:val="24"/>
          <w:szCs w:val="24"/>
          <w:lang w:val="en-US" w:eastAsia="en-GB"/>
        </w:rPr>
      </w:pPr>
    </w:p>
    <w:p w:rsidR="00D84ABF" w:rsidRPr="008E4B71" w:rsidRDefault="00D84ABF" w:rsidP="000D4F11">
      <w:pPr>
        <w:pStyle w:val="Heading2"/>
        <w:spacing w:before="0" w:line="240" w:lineRule="auto"/>
        <w:rPr>
          <w:rFonts w:ascii="Tahoma" w:eastAsia="Times New Roman" w:hAnsi="Tahoma" w:cs="Tahoma"/>
          <w:color w:val="auto"/>
          <w:sz w:val="24"/>
          <w:szCs w:val="24"/>
          <w:lang w:val="en-US" w:eastAsia="en-GB"/>
        </w:rPr>
      </w:pPr>
      <w:r w:rsidRPr="008E4B71">
        <w:rPr>
          <w:rFonts w:ascii="Tahoma" w:eastAsia="Times New Roman" w:hAnsi="Tahoma" w:cs="Tahoma"/>
          <w:color w:val="auto"/>
          <w:sz w:val="24"/>
          <w:szCs w:val="24"/>
          <w:lang w:val="en-US" w:eastAsia="en-GB"/>
        </w:rPr>
        <w:t xml:space="preserve">Step 2: Select </w:t>
      </w:r>
      <w:r w:rsidR="006374C3" w:rsidRPr="008E4B71">
        <w:rPr>
          <w:rFonts w:ascii="Tahoma" w:eastAsia="Times New Roman" w:hAnsi="Tahoma" w:cs="Tahoma"/>
          <w:color w:val="auto"/>
          <w:sz w:val="24"/>
          <w:szCs w:val="24"/>
          <w:lang w:val="en-US" w:eastAsia="en-GB"/>
        </w:rPr>
        <w:t>t</w:t>
      </w:r>
      <w:r w:rsidRPr="008E4B71">
        <w:rPr>
          <w:rFonts w:ascii="Tahoma" w:eastAsia="Times New Roman" w:hAnsi="Tahoma" w:cs="Tahoma"/>
          <w:color w:val="auto"/>
          <w:sz w:val="24"/>
          <w:szCs w:val="24"/>
          <w:lang w:val="en-US" w:eastAsia="en-GB"/>
        </w:rPr>
        <w:t>he “</w:t>
      </w:r>
      <w:proofErr w:type="spellStart"/>
      <w:r w:rsidR="008E4B71" w:rsidRPr="008E4B71">
        <w:rPr>
          <w:rFonts w:ascii="Tahoma" w:eastAsia="Times New Roman" w:hAnsi="Tahoma" w:cs="Tahoma"/>
          <w:color w:val="auto"/>
          <w:sz w:val="24"/>
          <w:szCs w:val="24"/>
          <w:lang w:val="en-US" w:eastAsia="en-GB"/>
        </w:rPr>
        <w:t>Colour</w:t>
      </w:r>
      <w:r w:rsidRPr="008E4B71">
        <w:rPr>
          <w:rFonts w:ascii="Tahoma" w:eastAsia="Times New Roman" w:hAnsi="Tahoma" w:cs="Tahoma"/>
          <w:color w:val="auto"/>
          <w:sz w:val="24"/>
          <w:szCs w:val="24"/>
          <w:lang w:val="en-US" w:eastAsia="en-GB"/>
        </w:rPr>
        <w:t>ize</w:t>
      </w:r>
      <w:proofErr w:type="spellEnd"/>
      <w:r w:rsidRPr="008E4B71">
        <w:rPr>
          <w:rFonts w:ascii="Tahoma" w:eastAsia="Times New Roman" w:hAnsi="Tahoma" w:cs="Tahoma"/>
          <w:color w:val="auto"/>
          <w:sz w:val="24"/>
          <w:szCs w:val="24"/>
          <w:lang w:val="en-US" w:eastAsia="en-GB"/>
        </w:rPr>
        <w:t>” Option</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607809" w:rsidP="00867127">
      <w:pPr>
        <w:spacing w:after="120" w:line="240" w:lineRule="auto"/>
        <w:ind w:left="567" w:hanging="567"/>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2</w:t>
      </w:r>
      <w:r w:rsidRPr="008E4B71">
        <w:rPr>
          <w:rFonts w:ascii="Tahoma" w:eastAsia="Times New Roman" w:hAnsi="Tahoma" w:cs="Tahoma"/>
          <w:sz w:val="24"/>
          <w:szCs w:val="24"/>
          <w:lang w:val="en-US" w:eastAsia="en-GB"/>
        </w:rPr>
        <w:tab/>
      </w:r>
      <w:r w:rsidR="00D84ABF" w:rsidRPr="008E4B71">
        <w:rPr>
          <w:rFonts w:ascii="Tahoma" w:eastAsia="Times New Roman" w:hAnsi="Tahoma" w:cs="Tahoma"/>
          <w:sz w:val="24"/>
          <w:szCs w:val="24"/>
          <w:lang w:val="en-US" w:eastAsia="en-GB"/>
        </w:rPr>
        <w:t xml:space="preserve">When the Hue/Saturation dialog box opens, </w:t>
      </w:r>
      <w:r w:rsidR="00867127">
        <w:rPr>
          <w:rFonts w:ascii="Tahoma" w:eastAsia="Times New Roman" w:hAnsi="Tahoma" w:cs="Tahoma"/>
          <w:sz w:val="24"/>
          <w:szCs w:val="24"/>
          <w:lang w:val="en-US" w:eastAsia="en-GB"/>
        </w:rPr>
        <w:t>tick</w:t>
      </w:r>
      <w:r w:rsidR="00D84ABF" w:rsidRPr="008E4B71">
        <w:rPr>
          <w:rFonts w:ascii="Tahoma" w:eastAsia="Times New Roman" w:hAnsi="Tahoma" w:cs="Tahoma"/>
          <w:sz w:val="24"/>
          <w:szCs w:val="24"/>
          <w:lang w:val="en-US" w:eastAsia="en-GB"/>
        </w:rPr>
        <w:t xml:space="preserve"> the </w:t>
      </w:r>
      <w:proofErr w:type="spellStart"/>
      <w:r w:rsidR="008E4B71" w:rsidRPr="008E4B71">
        <w:rPr>
          <w:rFonts w:ascii="Tahoma" w:eastAsia="Times New Roman" w:hAnsi="Tahoma" w:cs="Tahoma"/>
          <w:b/>
          <w:sz w:val="24"/>
          <w:szCs w:val="24"/>
          <w:lang w:val="en-US" w:eastAsia="en-GB"/>
        </w:rPr>
        <w:t>Colour</w:t>
      </w:r>
      <w:r w:rsidR="00D84ABF" w:rsidRPr="008E4B71">
        <w:rPr>
          <w:rFonts w:ascii="Tahoma" w:eastAsia="Times New Roman" w:hAnsi="Tahoma" w:cs="Tahoma"/>
          <w:b/>
          <w:sz w:val="24"/>
          <w:szCs w:val="24"/>
          <w:lang w:val="en-US" w:eastAsia="en-GB"/>
        </w:rPr>
        <w:t>ize</w:t>
      </w:r>
      <w:proofErr w:type="spellEnd"/>
      <w:r w:rsidR="00D84ABF" w:rsidRPr="008E4B71">
        <w:rPr>
          <w:rFonts w:ascii="Tahoma" w:eastAsia="Times New Roman" w:hAnsi="Tahoma" w:cs="Tahoma"/>
          <w:sz w:val="24"/>
          <w:szCs w:val="24"/>
          <w:lang w:val="en-US" w:eastAsia="en-GB"/>
        </w:rPr>
        <w:t xml:space="preserve"> option in the bottom right corner</w:t>
      </w:r>
      <w:r w:rsidR="00867127">
        <w:rPr>
          <w:rFonts w:ascii="Tahoma" w:eastAsia="Times New Roman" w:hAnsi="Tahoma" w:cs="Tahoma"/>
          <w:sz w:val="24"/>
          <w:szCs w:val="24"/>
          <w:lang w:val="en-US" w:eastAsia="en-GB"/>
        </w:rPr>
        <w:t>.</w:t>
      </w:r>
    </w:p>
    <w:p w:rsidR="00D84ABF" w:rsidRPr="008E4B71" w:rsidRDefault="00D84ABF" w:rsidP="00607809">
      <w:pPr>
        <w:spacing w:after="0" w:line="240" w:lineRule="auto"/>
        <w:ind w:left="567"/>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r w:rsidR="00AA2AE6" w:rsidRPr="008E4B71">
        <w:rPr>
          <w:rFonts w:ascii="Tahoma" w:eastAsia="Times New Roman" w:hAnsi="Tahoma" w:cs="Tahoma"/>
          <w:noProof/>
          <w:sz w:val="24"/>
          <w:szCs w:val="24"/>
          <w:lang w:eastAsia="en-GB"/>
        </w:rPr>
        <w:drawing>
          <wp:inline distT="0" distB="0" distL="0" distR="0" wp14:anchorId="285640A0" wp14:editId="0FFA09C7">
            <wp:extent cx="3019425" cy="2313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olorize-option.gif"/>
                    <pic:cNvPicPr/>
                  </pic:nvPicPr>
                  <pic:blipFill>
                    <a:blip r:embed="rId11">
                      <a:extLst>
                        <a:ext uri="{28A0092B-C50C-407E-A947-70E740481C1C}">
                          <a14:useLocalDpi xmlns:a14="http://schemas.microsoft.com/office/drawing/2010/main" val="0"/>
                        </a:ext>
                      </a:extLst>
                    </a:blip>
                    <a:stretch>
                      <a:fillRect/>
                    </a:stretch>
                  </pic:blipFill>
                  <pic:spPr>
                    <a:xfrm>
                      <a:off x="0" y="0"/>
                      <a:ext cx="3026783" cy="2318848"/>
                    </a:xfrm>
                    <a:prstGeom prst="rect">
                      <a:avLst/>
                    </a:prstGeom>
                  </pic:spPr>
                </pic:pic>
              </a:graphicData>
            </a:graphic>
          </wp:inline>
        </w:drawing>
      </w:r>
    </w:p>
    <w:p w:rsidR="00D84ABF" w:rsidRPr="008E4B71" w:rsidRDefault="00867127" w:rsidP="00607809">
      <w:pPr>
        <w:pStyle w:val="imagetags"/>
        <w:spacing w:before="0" w:beforeAutospacing="0" w:after="0" w:afterAutospacing="0" w:line="240" w:lineRule="auto"/>
        <w:ind w:left="567"/>
        <w:rPr>
          <w:rFonts w:ascii="Tahoma" w:hAnsi="Tahoma" w:cs="Tahoma"/>
          <w:color w:val="auto"/>
          <w:szCs w:val="24"/>
        </w:rPr>
      </w:pPr>
      <w:r>
        <w:rPr>
          <w:rFonts w:ascii="Tahoma" w:hAnsi="Tahoma" w:cs="Tahoma"/>
          <w:color w:val="auto"/>
          <w:szCs w:val="24"/>
        </w:rPr>
        <w:t xml:space="preserve">  </w:t>
      </w:r>
      <w:r w:rsidR="00D84ABF" w:rsidRPr="008E4B71">
        <w:rPr>
          <w:rFonts w:ascii="Tahoma" w:hAnsi="Tahoma" w:cs="Tahoma"/>
          <w:color w:val="auto"/>
          <w:szCs w:val="24"/>
        </w:rPr>
        <w:t>Select the “</w:t>
      </w:r>
      <w:proofErr w:type="spellStart"/>
      <w:r w:rsidR="008E4B71" w:rsidRPr="008E4B71">
        <w:rPr>
          <w:rFonts w:ascii="Tahoma" w:hAnsi="Tahoma" w:cs="Tahoma"/>
          <w:color w:val="auto"/>
          <w:szCs w:val="24"/>
        </w:rPr>
        <w:t>Colour</w:t>
      </w:r>
      <w:r w:rsidR="00D84ABF" w:rsidRPr="008E4B71">
        <w:rPr>
          <w:rFonts w:ascii="Tahoma" w:hAnsi="Tahoma" w:cs="Tahoma"/>
          <w:color w:val="auto"/>
          <w:szCs w:val="24"/>
        </w:rPr>
        <w:t>ize</w:t>
      </w:r>
      <w:proofErr w:type="spellEnd"/>
      <w:r w:rsidR="00D84ABF" w:rsidRPr="008E4B71">
        <w:rPr>
          <w:rFonts w:ascii="Tahoma" w:hAnsi="Tahoma" w:cs="Tahoma"/>
          <w:color w:val="auto"/>
          <w:szCs w:val="24"/>
        </w:rPr>
        <w:t xml:space="preserve">” option. </w:t>
      </w:r>
    </w:p>
    <w:p w:rsidR="00D84ABF" w:rsidRPr="008E4B71" w:rsidRDefault="00D84ABF" w:rsidP="000D4F11">
      <w:pPr>
        <w:spacing w:after="0" w:line="240" w:lineRule="auto"/>
        <w:rPr>
          <w:rFonts w:ascii="Tahoma" w:eastAsia="Times New Roman" w:hAnsi="Tahoma" w:cs="Tahoma"/>
          <w:sz w:val="24"/>
          <w:szCs w:val="24"/>
          <w:lang w:val="en-US" w:eastAsia="en-GB"/>
        </w:rPr>
      </w:pPr>
    </w:p>
    <w:p w:rsidR="00D84ABF" w:rsidRPr="008E4B71" w:rsidRDefault="00D84ABF" w:rsidP="00607809">
      <w:pPr>
        <w:spacing w:after="0" w:line="240" w:lineRule="auto"/>
        <w:ind w:left="567"/>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lastRenderedPageBreak/>
        <w:t xml:space="preserve">As soon as you select the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ize</w:t>
      </w:r>
      <w:proofErr w:type="spellEnd"/>
      <w:r w:rsidRPr="008E4B71">
        <w:rPr>
          <w:rFonts w:ascii="Tahoma" w:eastAsia="Times New Roman" w:hAnsi="Tahoma" w:cs="Tahoma"/>
          <w:sz w:val="24"/>
          <w:szCs w:val="24"/>
          <w:lang w:val="en-US" w:eastAsia="en-GB"/>
        </w:rPr>
        <w:t xml:space="preserve"> option, you’ll see your entire image become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ized</w:t>
      </w:r>
      <w:proofErr w:type="spellEnd"/>
      <w:r w:rsidRPr="008E4B71">
        <w:rPr>
          <w:rFonts w:ascii="Tahoma" w:eastAsia="Times New Roman" w:hAnsi="Tahoma" w:cs="Tahoma"/>
          <w:sz w:val="24"/>
          <w:szCs w:val="24"/>
          <w:lang w:val="en-US" w:eastAsia="en-GB"/>
        </w:rPr>
        <w:t xml:space="preserve"> with a shade of red.</w:t>
      </w: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p>
    <w:p w:rsidR="00D84ABF" w:rsidRPr="008E4B71" w:rsidRDefault="00D84ABF" w:rsidP="000D4F11">
      <w:pPr>
        <w:pStyle w:val="Heading2"/>
        <w:spacing w:before="0" w:line="240" w:lineRule="auto"/>
        <w:rPr>
          <w:rFonts w:ascii="Tahoma" w:eastAsia="Times New Roman" w:hAnsi="Tahoma" w:cs="Tahoma"/>
          <w:color w:val="auto"/>
          <w:sz w:val="24"/>
          <w:szCs w:val="24"/>
          <w:lang w:val="en-US" w:eastAsia="en-GB"/>
        </w:rPr>
      </w:pPr>
      <w:r w:rsidRPr="008E4B71">
        <w:rPr>
          <w:rFonts w:ascii="Tahoma" w:eastAsia="Times New Roman" w:hAnsi="Tahoma" w:cs="Tahoma"/>
          <w:color w:val="auto"/>
          <w:sz w:val="24"/>
          <w:szCs w:val="24"/>
          <w:lang w:val="en-US" w:eastAsia="en-GB"/>
        </w:rPr>
        <w:t xml:space="preserve">Step 3: Select </w:t>
      </w:r>
      <w:r w:rsidR="00C05BC7" w:rsidRPr="008E4B71">
        <w:rPr>
          <w:rFonts w:ascii="Tahoma" w:eastAsia="Times New Roman" w:hAnsi="Tahoma" w:cs="Tahoma"/>
          <w:color w:val="auto"/>
          <w:sz w:val="24"/>
          <w:szCs w:val="24"/>
          <w:lang w:val="en-US" w:eastAsia="en-GB"/>
        </w:rPr>
        <w:t>a</w:t>
      </w:r>
      <w:r w:rsidRPr="008E4B71">
        <w:rPr>
          <w:rFonts w:ascii="Tahoma" w:eastAsia="Times New Roman" w:hAnsi="Tahoma" w:cs="Tahoma"/>
          <w:color w:val="auto"/>
          <w:sz w:val="24"/>
          <w:szCs w:val="24"/>
          <w:lang w:val="en-US" w:eastAsia="en-GB"/>
        </w:rPr>
        <w:t xml:space="preserve"> New </w:t>
      </w:r>
      <w:proofErr w:type="spellStart"/>
      <w:r w:rsidR="008E4B71" w:rsidRPr="008E4B71">
        <w:rPr>
          <w:rFonts w:ascii="Tahoma" w:eastAsia="Times New Roman" w:hAnsi="Tahoma" w:cs="Tahoma"/>
          <w:color w:val="auto"/>
          <w:sz w:val="24"/>
          <w:szCs w:val="24"/>
          <w:lang w:val="en-US" w:eastAsia="en-GB"/>
        </w:rPr>
        <w:t>Colour</w:t>
      </w:r>
      <w:proofErr w:type="spellEnd"/>
      <w:r w:rsidRPr="008E4B71">
        <w:rPr>
          <w:rFonts w:ascii="Tahoma" w:eastAsia="Times New Roman" w:hAnsi="Tahoma" w:cs="Tahoma"/>
          <w:color w:val="auto"/>
          <w:sz w:val="24"/>
          <w:szCs w:val="24"/>
          <w:lang w:val="en-US" w:eastAsia="en-GB"/>
        </w:rPr>
        <w:t xml:space="preserve"> </w:t>
      </w:r>
      <w:r w:rsidR="00607809" w:rsidRPr="008E4B71">
        <w:rPr>
          <w:rFonts w:ascii="Tahoma" w:eastAsia="Times New Roman" w:hAnsi="Tahoma" w:cs="Tahoma"/>
          <w:color w:val="auto"/>
          <w:sz w:val="24"/>
          <w:szCs w:val="24"/>
          <w:lang w:val="en-US" w:eastAsia="en-GB"/>
        </w:rPr>
        <w:t>f</w:t>
      </w:r>
      <w:r w:rsidRPr="008E4B71">
        <w:rPr>
          <w:rFonts w:ascii="Tahoma" w:eastAsia="Times New Roman" w:hAnsi="Tahoma" w:cs="Tahoma"/>
          <w:color w:val="auto"/>
          <w:sz w:val="24"/>
          <w:szCs w:val="24"/>
          <w:lang w:val="en-US" w:eastAsia="en-GB"/>
        </w:rPr>
        <w:t xml:space="preserve">or </w:t>
      </w:r>
      <w:proofErr w:type="gramStart"/>
      <w:r w:rsidRPr="008E4B71">
        <w:rPr>
          <w:rFonts w:ascii="Tahoma" w:eastAsia="Times New Roman" w:hAnsi="Tahoma" w:cs="Tahoma"/>
          <w:color w:val="auto"/>
          <w:sz w:val="24"/>
          <w:szCs w:val="24"/>
          <w:lang w:val="en-US" w:eastAsia="en-GB"/>
        </w:rPr>
        <w:t>The</w:t>
      </w:r>
      <w:proofErr w:type="gramEnd"/>
      <w:r w:rsidRPr="008E4B71">
        <w:rPr>
          <w:rFonts w:ascii="Tahoma" w:eastAsia="Times New Roman" w:hAnsi="Tahoma" w:cs="Tahoma"/>
          <w:color w:val="auto"/>
          <w:sz w:val="24"/>
          <w:szCs w:val="24"/>
          <w:lang w:val="en-US" w:eastAsia="en-GB"/>
        </w:rPr>
        <w:t xml:space="preserve"> Hair</w:t>
      </w:r>
    </w:p>
    <w:p w:rsidR="00607809" w:rsidRPr="008E4B71" w:rsidRDefault="00607809" w:rsidP="000D4F11">
      <w:pPr>
        <w:spacing w:after="0" w:line="240" w:lineRule="auto"/>
        <w:rPr>
          <w:rFonts w:ascii="Tahoma" w:eastAsia="Times New Roman" w:hAnsi="Tahoma" w:cs="Tahoma"/>
          <w:sz w:val="24"/>
          <w:szCs w:val="24"/>
          <w:lang w:val="en-US" w:eastAsia="en-GB"/>
        </w:rPr>
      </w:pPr>
    </w:p>
    <w:p w:rsidR="00867127" w:rsidRDefault="00867127" w:rsidP="00867127">
      <w:pPr>
        <w:spacing w:after="0" w:line="240" w:lineRule="auto"/>
        <w:ind w:left="567" w:hanging="567"/>
        <w:rPr>
          <w:rFonts w:ascii="Tahoma" w:eastAsia="Times New Roman" w:hAnsi="Tahoma" w:cs="Tahoma"/>
          <w:sz w:val="24"/>
          <w:szCs w:val="24"/>
          <w:lang w:val="en-US" w:eastAsia="en-GB"/>
        </w:rPr>
      </w:pPr>
      <w:r>
        <w:rPr>
          <w:rFonts w:ascii="Tahoma" w:eastAsia="Times New Roman" w:hAnsi="Tahoma" w:cs="Tahoma"/>
          <w:sz w:val="24"/>
          <w:szCs w:val="24"/>
          <w:lang w:val="en-US" w:eastAsia="en-GB"/>
        </w:rPr>
        <w:t>1</w:t>
      </w:r>
      <w:r>
        <w:rPr>
          <w:rFonts w:ascii="Tahoma" w:eastAsia="Times New Roman" w:hAnsi="Tahoma" w:cs="Tahoma"/>
          <w:sz w:val="24"/>
          <w:szCs w:val="24"/>
          <w:lang w:val="en-US" w:eastAsia="en-GB"/>
        </w:rPr>
        <w:tab/>
      </w:r>
      <w:r w:rsidR="00D84ABF" w:rsidRPr="008E4B71">
        <w:rPr>
          <w:rFonts w:ascii="Tahoma" w:eastAsia="Times New Roman" w:hAnsi="Tahoma" w:cs="Tahoma"/>
          <w:sz w:val="24"/>
          <w:szCs w:val="24"/>
          <w:lang w:val="en-US" w:eastAsia="en-GB"/>
        </w:rPr>
        <w:t xml:space="preserve">Drag the </w:t>
      </w:r>
      <w:r w:rsidR="00D84ABF" w:rsidRPr="008E4B71">
        <w:rPr>
          <w:rFonts w:ascii="Tahoma" w:eastAsia="Times New Roman" w:hAnsi="Tahoma" w:cs="Tahoma"/>
          <w:b/>
          <w:sz w:val="24"/>
          <w:szCs w:val="24"/>
          <w:lang w:val="en-US" w:eastAsia="en-GB"/>
        </w:rPr>
        <w:t>Hue</w:t>
      </w:r>
      <w:r w:rsidR="00D84ABF" w:rsidRPr="008E4B71">
        <w:rPr>
          <w:rFonts w:ascii="Tahoma" w:eastAsia="Times New Roman" w:hAnsi="Tahoma" w:cs="Tahoma"/>
          <w:sz w:val="24"/>
          <w:szCs w:val="24"/>
          <w:lang w:val="en-US" w:eastAsia="en-GB"/>
        </w:rPr>
        <w:t xml:space="preserve"> slider left or right to select the </w:t>
      </w:r>
      <w:proofErr w:type="spellStart"/>
      <w:r w:rsidR="008E4B71" w:rsidRPr="008E4B71">
        <w:rPr>
          <w:rFonts w:ascii="Tahoma" w:eastAsia="Times New Roman" w:hAnsi="Tahoma" w:cs="Tahoma"/>
          <w:sz w:val="24"/>
          <w:szCs w:val="24"/>
          <w:lang w:val="en-US" w:eastAsia="en-GB"/>
        </w:rPr>
        <w:t>colour</w:t>
      </w:r>
      <w:proofErr w:type="spellEnd"/>
      <w:r w:rsidR="00D84ABF" w:rsidRPr="008E4B71">
        <w:rPr>
          <w:rFonts w:ascii="Tahoma" w:eastAsia="Times New Roman" w:hAnsi="Tahoma" w:cs="Tahoma"/>
          <w:sz w:val="24"/>
          <w:szCs w:val="24"/>
          <w:lang w:val="en-US" w:eastAsia="en-GB"/>
        </w:rPr>
        <w:t xml:space="preserve"> you want to use for the person’s hair. </w:t>
      </w:r>
    </w:p>
    <w:p w:rsidR="00867127" w:rsidRDefault="00867127" w:rsidP="000D4F11">
      <w:pPr>
        <w:spacing w:after="0" w:line="240" w:lineRule="auto"/>
        <w:rPr>
          <w:rFonts w:ascii="Tahoma" w:eastAsia="Times New Roman" w:hAnsi="Tahoma" w:cs="Tahoma"/>
          <w:sz w:val="24"/>
          <w:szCs w:val="24"/>
          <w:lang w:val="en-US" w:eastAsia="en-GB"/>
        </w:rPr>
      </w:pPr>
    </w:p>
    <w:p w:rsidR="00B317BE" w:rsidRDefault="00D84ABF" w:rsidP="00B317BE">
      <w:pPr>
        <w:spacing w:after="0" w:line="240" w:lineRule="auto"/>
        <w:ind w:left="567"/>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For the moment, you’ll be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izing</w:t>
      </w:r>
      <w:proofErr w:type="spellEnd"/>
      <w:r w:rsidRPr="008E4B71">
        <w:rPr>
          <w:rFonts w:ascii="Tahoma" w:eastAsia="Times New Roman" w:hAnsi="Tahoma" w:cs="Tahoma"/>
          <w:sz w:val="24"/>
          <w:szCs w:val="24"/>
          <w:lang w:val="en-US" w:eastAsia="en-GB"/>
        </w:rPr>
        <w:t xml:space="preserve"> the entire image, but we’ll fix that in the next couple of steps. Just ignore the rest of the image for now and focus only on the hair. </w:t>
      </w:r>
    </w:p>
    <w:p w:rsidR="00B317BE" w:rsidRDefault="00B317BE" w:rsidP="00B317BE">
      <w:pPr>
        <w:spacing w:after="0" w:line="240" w:lineRule="auto"/>
        <w:ind w:left="567"/>
        <w:rPr>
          <w:rFonts w:ascii="Tahoma" w:eastAsia="Times New Roman" w:hAnsi="Tahoma" w:cs="Tahoma"/>
          <w:sz w:val="24"/>
          <w:szCs w:val="24"/>
          <w:lang w:val="en-US" w:eastAsia="en-GB"/>
        </w:rPr>
      </w:pPr>
    </w:p>
    <w:p w:rsidR="00B317BE" w:rsidRDefault="00D84ABF" w:rsidP="00B317BE">
      <w:pPr>
        <w:spacing w:after="0" w:line="240" w:lineRule="auto"/>
        <w:ind w:left="567"/>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Once you’ve found a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you like, adjust the intensity of the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by dragging the </w:t>
      </w:r>
      <w:r w:rsidRPr="008E4B71">
        <w:rPr>
          <w:rFonts w:ascii="Tahoma" w:eastAsia="Times New Roman" w:hAnsi="Tahoma" w:cs="Tahoma"/>
          <w:b/>
          <w:sz w:val="24"/>
          <w:szCs w:val="24"/>
          <w:lang w:val="en-US" w:eastAsia="en-GB"/>
        </w:rPr>
        <w:t>Saturation</w:t>
      </w:r>
      <w:r w:rsidRPr="008E4B71">
        <w:rPr>
          <w:rFonts w:ascii="Tahoma" w:eastAsia="Times New Roman" w:hAnsi="Tahoma" w:cs="Tahoma"/>
          <w:sz w:val="24"/>
          <w:szCs w:val="24"/>
          <w:lang w:val="en-US" w:eastAsia="en-GB"/>
        </w:rPr>
        <w:t xml:space="preserve"> slider left or right. </w:t>
      </w:r>
    </w:p>
    <w:p w:rsidR="00B317BE" w:rsidRDefault="00B317BE" w:rsidP="00B317BE">
      <w:pPr>
        <w:spacing w:after="0" w:line="240" w:lineRule="auto"/>
        <w:ind w:left="567"/>
        <w:rPr>
          <w:rFonts w:ascii="Tahoma" w:eastAsia="Times New Roman" w:hAnsi="Tahoma" w:cs="Tahoma"/>
          <w:sz w:val="24"/>
          <w:szCs w:val="24"/>
          <w:lang w:val="en-US" w:eastAsia="en-GB"/>
        </w:rPr>
      </w:pPr>
    </w:p>
    <w:p w:rsidR="00D84ABF" w:rsidRPr="008E4B71" w:rsidRDefault="00D84ABF" w:rsidP="00B317BE">
      <w:pPr>
        <w:spacing w:after="0" w:line="240" w:lineRule="auto"/>
        <w:ind w:left="567"/>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Dragging it to the right gives you a more saturated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while dragging it to the left reduces the saturation.</w:t>
      </w:r>
    </w:p>
    <w:p w:rsidR="00607809" w:rsidRPr="008E4B71" w:rsidRDefault="00607809" w:rsidP="00B317BE">
      <w:pPr>
        <w:spacing w:after="0" w:line="240" w:lineRule="auto"/>
        <w:ind w:left="567"/>
        <w:rPr>
          <w:rFonts w:ascii="Tahoma" w:eastAsia="Times New Roman" w:hAnsi="Tahoma" w:cs="Tahoma"/>
          <w:sz w:val="24"/>
          <w:szCs w:val="24"/>
          <w:lang w:val="en-US" w:eastAsia="en-GB"/>
        </w:rPr>
      </w:pPr>
    </w:p>
    <w:p w:rsidR="00D84ABF" w:rsidRPr="008E4B71" w:rsidRDefault="00D84ABF" w:rsidP="00B317BE">
      <w:pPr>
        <w:spacing w:after="0" w:line="240" w:lineRule="auto"/>
        <w:ind w:left="567"/>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Don’t worry about getting the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and saturation perfect because you can always go back and change it quite easily later. I’m going to set my Hue amount to about 9 and increase the Saturation to around 45 for now:</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B317BE">
      <w:pPr>
        <w:spacing w:after="0" w:line="240" w:lineRule="auto"/>
        <w:ind w:left="567"/>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r w:rsidR="00C05BC7" w:rsidRPr="008E4B71">
        <w:rPr>
          <w:rFonts w:ascii="Tahoma" w:eastAsia="Times New Roman" w:hAnsi="Tahoma" w:cs="Tahoma"/>
          <w:noProof/>
          <w:sz w:val="24"/>
          <w:szCs w:val="24"/>
          <w:lang w:eastAsia="en-GB"/>
        </w:rPr>
        <w:drawing>
          <wp:inline distT="0" distB="0" distL="0" distR="0" wp14:anchorId="0655CDFF" wp14:editId="24CC53AE">
            <wp:extent cx="3453765" cy="2466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ue-saturation-options.gif"/>
                    <pic:cNvPicPr/>
                  </pic:nvPicPr>
                  <pic:blipFill>
                    <a:blip r:embed="rId12">
                      <a:extLst>
                        <a:ext uri="{28A0092B-C50C-407E-A947-70E740481C1C}">
                          <a14:useLocalDpi xmlns:a14="http://schemas.microsoft.com/office/drawing/2010/main" val="0"/>
                        </a:ext>
                      </a:extLst>
                    </a:blip>
                    <a:stretch>
                      <a:fillRect/>
                    </a:stretch>
                  </pic:blipFill>
                  <pic:spPr>
                    <a:xfrm>
                      <a:off x="0" y="0"/>
                      <a:ext cx="3453765" cy="2466975"/>
                    </a:xfrm>
                    <a:prstGeom prst="rect">
                      <a:avLst/>
                    </a:prstGeom>
                  </pic:spPr>
                </pic:pic>
              </a:graphicData>
            </a:graphic>
          </wp:inline>
        </w:drawing>
      </w:r>
    </w:p>
    <w:p w:rsidR="00D84ABF" w:rsidRPr="008E4B71" w:rsidRDefault="00D84ABF" w:rsidP="00B317BE">
      <w:pPr>
        <w:pStyle w:val="imagetags"/>
        <w:spacing w:before="0" w:beforeAutospacing="0" w:after="0" w:afterAutospacing="0" w:line="240" w:lineRule="auto"/>
        <w:ind w:left="567"/>
        <w:rPr>
          <w:rFonts w:ascii="Tahoma" w:hAnsi="Tahoma" w:cs="Tahoma"/>
          <w:color w:val="auto"/>
          <w:sz w:val="24"/>
          <w:szCs w:val="24"/>
        </w:rPr>
      </w:pPr>
      <w:r w:rsidRPr="008E4B71">
        <w:rPr>
          <w:rFonts w:ascii="Tahoma" w:hAnsi="Tahoma" w:cs="Tahoma"/>
          <w:color w:val="auto"/>
          <w:szCs w:val="24"/>
        </w:rPr>
        <w:t xml:space="preserve">Use the Hue slider to select a new </w:t>
      </w:r>
      <w:proofErr w:type="spellStart"/>
      <w:r w:rsidR="008E4B71" w:rsidRPr="008E4B71">
        <w:rPr>
          <w:rFonts w:ascii="Tahoma" w:hAnsi="Tahoma" w:cs="Tahoma"/>
          <w:color w:val="auto"/>
          <w:szCs w:val="24"/>
        </w:rPr>
        <w:t>colour</w:t>
      </w:r>
      <w:proofErr w:type="spellEnd"/>
      <w:r w:rsidRPr="008E4B71">
        <w:rPr>
          <w:rFonts w:ascii="Tahoma" w:hAnsi="Tahoma" w:cs="Tahoma"/>
          <w:color w:val="auto"/>
          <w:szCs w:val="24"/>
        </w:rPr>
        <w:t xml:space="preserve"> for the hair and adjust the intensity of the </w:t>
      </w:r>
      <w:proofErr w:type="spellStart"/>
      <w:r w:rsidR="008E4B71" w:rsidRPr="008E4B71">
        <w:rPr>
          <w:rFonts w:ascii="Tahoma" w:hAnsi="Tahoma" w:cs="Tahoma"/>
          <w:color w:val="auto"/>
          <w:szCs w:val="24"/>
        </w:rPr>
        <w:t>colour</w:t>
      </w:r>
      <w:proofErr w:type="spellEnd"/>
      <w:r w:rsidRPr="008E4B71">
        <w:rPr>
          <w:rFonts w:ascii="Tahoma" w:hAnsi="Tahoma" w:cs="Tahoma"/>
          <w:color w:val="auto"/>
          <w:szCs w:val="24"/>
        </w:rPr>
        <w:t xml:space="preserve"> with the Saturation slider.</w:t>
      </w:r>
      <w:r w:rsidRPr="008E4B71">
        <w:rPr>
          <w:rFonts w:ascii="Tahoma" w:hAnsi="Tahoma" w:cs="Tahoma"/>
          <w:color w:val="auto"/>
          <w:sz w:val="24"/>
          <w:szCs w:val="24"/>
        </w:rPr>
        <w:t xml:space="preserve"> </w:t>
      </w:r>
    </w:p>
    <w:p w:rsidR="00B317BE" w:rsidRDefault="00B317BE" w:rsidP="00B317BE">
      <w:pPr>
        <w:spacing w:after="0" w:line="240" w:lineRule="auto"/>
        <w:rPr>
          <w:rFonts w:ascii="Tahoma" w:eastAsia="Times New Roman" w:hAnsi="Tahoma" w:cs="Tahoma"/>
          <w:sz w:val="24"/>
          <w:szCs w:val="24"/>
          <w:lang w:val="en-US" w:eastAsia="en-GB"/>
        </w:rPr>
      </w:pPr>
    </w:p>
    <w:p w:rsidR="00D84ABF" w:rsidRPr="008E4B71" w:rsidRDefault="00B317BE" w:rsidP="00B317BE">
      <w:pPr>
        <w:spacing w:after="0" w:line="240" w:lineRule="auto"/>
        <w:ind w:left="567" w:hanging="567"/>
        <w:rPr>
          <w:rFonts w:ascii="Tahoma" w:eastAsia="Times New Roman" w:hAnsi="Tahoma" w:cs="Tahoma"/>
          <w:sz w:val="24"/>
          <w:szCs w:val="24"/>
          <w:lang w:val="en-US" w:eastAsia="en-GB"/>
        </w:rPr>
      </w:pPr>
      <w:r>
        <w:rPr>
          <w:rFonts w:ascii="Tahoma" w:eastAsia="Times New Roman" w:hAnsi="Tahoma" w:cs="Tahoma"/>
          <w:sz w:val="24"/>
          <w:szCs w:val="24"/>
          <w:lang w:val="en-US" w:eastAsia="en-GB"/>
        </w:rPr>
        <w:t>2</w:t>
      </w:r>
      <w:r>
        <w:rPr>
          <w:rFonts w:ascii="Tahoma" w:eastAsia="Times New Roman" w:hAnsi="Tahoma" w:cs="Tahoma"/>
          <w:sz w:val="24"/>
          <w:szCs w:val="24"/>
          <w:lang w:val="en-US" w:eastAsia="en-GB"/>
        </w:rPr>
        <w:tab/>
      </w:r>
      <w:r w:rsidR="00D84ABF" w:rsidRPr="008E4B71">
        <w:rPr>
          <w:rFonts w:ascii="Tahoma" w:eastAsia="Times New Roman" w:hAnsi="Tahoma" w:cs="Tahoma"/>
          <w:sz w:val="24"/>
          <w:szCs w:val="24"/>
          <w:lang w:val="en-US" w:eastAsia="en-GB"/>
        </w:rPr>
        <w:t xml:space="preserve">Click OK when you’re done to exit out of the dialog box. The woman’s hair now appears </w:t>
      </w:r>
      <w:proofErr w:type="spellStart"/>
      <w:r w:rsidR="008E4B71" w:rsidRPr="008E4B71">
        <w:rPr>
          <w:rFonts w:ascii="Tahoma" w:eastAsia="Times New Roman" w:hAnsi="Tahoma" w:cs="Tahoma"/>
          <w:sz w:val="24"/>
          <w:szCs w:val="24"/>
          <w:lang w:val="en-US" w:eastAsia="en-GB"/>
        </w:rPr>
        <w:t>colour</w:t>
      </w:r>
      <w:r w:rsidR="00D84ABF" w:rsidRPr="008E4B71">
        <w:rPr>
          <w:rFonts w:ascii="Tahoma" w:eastAsia="Times New Roman" w:hAnsi="Tahoma" w:cs="Tahoma"/>
          <w:sz w:val="24"/>
          <w:szCs w:val="24"/>
          <w:lang w:val="en-US" w:eastAsia="en-GB"/>
        </w:rPr>
        <w:t>ized</w:t>
      </w:r>
      <w:proofErr w:type="spellEnd"/>
      <w:r w:rsidR="00D84ABF" w:rsidRPr="008E4B71">
        <w:rPr>
          <w:rFonts w:ascii="Tahoma" w:eastAsia="Times New Roman" w:hAnsi="Tahoma" w:cs="Tahoma"/>
          <w:sz w:val="24"/>
          <w:szCs w:val="24"/>
          <w:lang w:val="en-US" w:eastAsia="en-GB"/>
        </w:rPr>
        <w:t xml:space="preserve"> in red, but so is the rest of her:</w:t>
      </w:r>
    </w:p>
    <w:p w:rsidR="00D84ABF" w:rsidRPr="008E4B71" w:rsidRDefault="00C05BC7" w:rsidP="00607809">
      <w:pPr>
        <w:spacing w:after="0" w:line="240" w:lineRule="auto"/>
        <w:jc w:val="center"/>
        <w:rPr>
          <w:rFonts w:ascii="Tahoma" w:eastAsia="Times New Roman" w:hAnsi="Tahoma" w:cs="Tahoma"/>
          <w:sz w:val="24"/>
          <w:szCs w:val="24"/>
          <w:lang w:val="en-US" w:eastAsia="en-GB"/>
        </w:rPr>
      </w:pPr>
      <w:r w:rsidRPr="008E4B71">
        <w:rPr>
          <w:rFonts w:ascii="Tahoma" w:eastAsia="Times New Roman" w:hAnsi="Tahoma" w:cs="Tahoma"/>
          <w:noProof/>
          <w:sz w:val="24"/>
          <w:szCs w:val="24"/>
          <w:lang w:eastAsia="en-GB"/>
        </w:rPr>
        <w:lastRenderedPageBreak/>
        <w:drawing>
          <wp:inline distT="0" distB="0" distL="0" distR="0" wp14:anchorId="4DB2FBD9" wp14:editId="6674922A">
            <wp:extent cx="4392336" cy="3623945"/>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image-colorized.jpg"/>
                    <pic:cNvPicPr/>
                  </pic:nvPicPr>
                  <pic:blipFill>
                    <a:blip r:embed="rId13">
                      <a:extLst>
                        <a:ext uri="{28A0092B-C50C-407E-A947-70E740481C1C}">
                          <a14:useLocalDpi xmlns:a14="http://schemas.microsoft.com/office/drawing/2010/main" val="0"/>
                        </a:ext>
                      </a:extLst>
                    </a:blip>
                    <a:stretch>
                      <a:fillRect/>
                    </a:stretch>
                  </pic:blipFill>
                  <pic:spPr>
                    <a:xfrm>
                      <a:off x="0" y="0"/>
                      <a:ext cx="4403800" cy="3633404"/>
                    </a:xfrm>
                    <a:prstGeom prst="rect">
                      <a:avLst/>
                    </a:prstGeom>
                  </pic:spPr>
                </pic:pic>
              </a:graphicData>
            </a:graphic>
          </wp:inline>
        </w:drawing>
      </w:r>
    </w:p>
    <w:p w:rsidR="00D84ABF" w:rsidRPr="008E4B71" w:rsidRDefault="00D84ABF" w:rsidP="00607809">
      <w:pPr>
        <w:pStyle w:val="imagetags"/>
        <w:spacing w:before="0" w:beforeAutospacing="0" w:after="0" w:afterAutospacing="0" w:line="240" w:lineRule="auto"/>
        <w:jc w:val="center"/>
        <w:rPr>
          <w:rFonts w:ascii="Tahoma" w:hAnsi="Tahoma" w:cs="Tahoma"/>
          <w:color w:val="auto"/>
          <w:szCs w:val="24"/>
        </w:rPr>
      </w:pPr>
      <w:r w:rsidRPr="008E4B71">
        <w:rPr>
          <w:rFonts w:ascii="Tahoma" w:hAnsi="Tahoma" w:cs="Tahoma"/>
          <w:color w:val="auto"/>
          <w:szCs w:val="24"/>
        </w:rPr>
        <w:t>The entir</w:t>
      </w:r>
      <w:r w:rsidR="00607809" w:rsidRPr="008E4B71">
        <w:rPr>
          <w:rFonts w:ascii="Tahoma" w:hAnsi="Tahoma" w:cs="Tahoma"/>
          <w:color w:val="auto"/>
          <w:szCs w:val="24"/>
        </w:rPr>
        <w:t xml:space="preserve">e image is now </w:t>
      </w:r>
      <w:proofErr w:type="spellStart"/>
      <w:r w:rsidR="008E4B71" w:rsidRPr="008E4B71">
        <w:rPr>
          <w:rFonts w:ascii="Tahoma" w:hAnsi="Tahoma" w:cs="Tahoma"/>
          <w:color w:val="auto"/>
          <w:szCs w:val="24"/>
        </w:rPr>
        <w:t>colour</w:t>
      </w:r>
      <w:r w:rsidR="00607809" w:rsidRPr="008E4B71">
        <w:rPr>
          <w:rFonts w:ascii="Tahoma" w:hAnsi="Tahoma" w:cs="Tahoma"/>
          <w:color w:val="auto"/>
          <w:szCs w:val="24"/>
        </w:rPr>
        <w:t>ized</w:t>
      </w:r>
      <w:proofErr w:type="spellEnd"/>
      <w:r w:rsidR="00607809" w:rsidRPr="008E4B71">
        <w:rPr>
          <w:rFonts w:ascii="Tahoma" w:hAnsi="Tahoma" w:cs="Tahoma"/>
          <w:color w:val="auto"/>
          <w:szCs w:val="24"/>
        </w:rPr>
        <w:t xml:space="preserve"> in red</w:t>
      </w:r>
    </w:p>
    <w:p w:rsidR="00D84ABF" w:rsidRPr="008E4B71" w:rsidRDefault="00D84ABF" w:rsidP="000D4F11">
      <w:pPr>
        <w:spacing w:after="0" w:line="240" w:lineRule="auto"/>
        <w:rPr>
          <w:rFonts w:ascii="Tahoma" w:eastAsia="Times New Roman" w:hAnsi="Tahoma" w:cs="Tahoma"/>
          <w:sz w:val="24"/>
          <w:szCs w:val="24"/>
          <w:lang w:val="en-US" w:eastAsia="en-GB"/>
        </w:rPr>
      </w:pPr>
    </w:p>
    <w:p w:rsidR="00D84ABF" w:rsidRPr="008E4B71" w:rsidRDefault="00D84ABF" w:rsidP="00607809">
      <w:pPr>
        <w:pStyle w:val="Heading2"/>
        <w:spacing w:before="0" w:line="240" w:lineRule="auto"/>
        <w:rPr>
          <w:rFonts w:ascii="Tahoma" w:eastAsia="Times New Roman" w:hAnsi="Tahoma" w:cs="Tahoma"/>
          <w:color w:val="auto"/>
          <w:sz w:val="24"/>
          <w:szCs w:val="24"/>
          <w:lang w:val="en-US" w:eastAsia="en-GB"/>
        </w:rPr>
      </w:pPr>
      <w:r w:rsidRPr="008E4B71">
        <w:rPr>
          <w:rFonts w:ascii="Tahoma" w:eastAsia="Times New Roman" w:hAnsi="Tahoma" w:cs="Tahoma"/>
          <w:color w:val="auto"/>
          <w:sz w:val="24"/>
          <w:szCs w:val="24"/>
          <w:lang w:val="en-US" w:eastAsia="en-GB"/>
        </w:rPr>
        <w:t xml:space="preserve">Step 4: Fill </w:t>
      </w:r>
      <w:r w:rsidR="000908A9" w:rsidRPr="008E4B71">
        <w:rPr>
          <w:rFonts w:ascii="Tahoma" w:eastAsia="Times New Roman" w:hAnsi="Tahoma" w:cs="Tahoma"/>
          <w:color w:val="auto"/>
          <w:sz w:val="24"/>
          <w:szCs w:val="24"/>
          <w:lang w:val="en-US" w:eastAsia="en-GB"/>
        </w:rPr>
        <w:t>t</w:t>
      </w:r>
      <w:r w:rsidRPr="008E4B71">
        <w:rPr>
          <w:rFonts w:ascii="Tahoma" w:eastAsia="Times New Roman" w:hAnsi="Tahoma" w:cs="Tahoma"/>
          <w:color w:val="auto"/>
          <w:sz w:val="24"/>
          <w:szCs w:val="24"/>
          <w:lang w:val="en-US" w:eastAsia="en-GB"/>
        </w:rPr>
        <w:t xml:space="preserve">he Hue/Saturation Layer’s Mask </w:t>
      </w:r>
      <w:r w:rsidR="000908A9" w:rsidRPr="008E4B71">
        <w:rPr>
          <w:rFonts w:ascii="Tahoma" w:eastAsia="Times New Roman" w:hAnsi="Tahoma" w:cs="Tahoma"/>
          <w:color w:val="auto"/>
          <w:sz w:val="24"/>
          <w:szCs w:val="24"/>
          <w:lang w:val="en-US" w:eastAsia="en-GB"/>
        </w:rPr>
        <w:t>w</w:t>
      </w:r>
      <w:r w:rsidRPr="008E4B71">
        <w:rPr>
          <w:rFonts w:ascii="Tahoma" w:eastAsia="Times New Roman" w:hAnsi="Tahoma" w:cs="Tahoma"/>
          <w:color w:val="auto"/>
          <w:sz w:val="24"/>
          <w:szCs w:val="24"/>
          <w:lang w:val="en-US" w:eastAsia="en-GB"/>
        </w:rPr>
        <w:t>ith Black</w:t>
      </w:r>
    </w:p>
    <w:p w:rsidR="00607809" w:rsidRPr="008E4B71" w:rsidRDefault="00607809" w:rsidP="00607809">
      <w:pPr>
        <w:spacing w:after="0"/>
        <w:rPr>
          <w:lang w:val="en-US" w:eastAsia="en-GB"/>
        </w:rPr>
      </w:pPr>
    </w:p>
    <w:p w:rsidR="00D84ABF" w:rsidRPr="008E4B71"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One of the great things about adjustment layers in Photoshop is that each one automatically comes with its own </w:t>
      </w:r>
      <w:r w:rsidRPr="008E4B71">
        <w:rPr>
          <w:rFonts w:ascii="Tahoma" w:eastAsia="Times New Roman" w:hAnsi="Tahoma" w:cs="Tahoma"/>
          <w:b/>
          <w:sz w:val="24"/>
          <w:szCs w:val="24"/>
          <w:lang w:val="en-US" w:eastAsia="en-GB"/>
        </w:rPr>
        <w:t>layer mask</w:t>
      </w:r>
      <w:r w:rsidRPr="008E4B71">
        <w:rPr>
          <w:rFonts w:ascii="Tahoma" w:eastAsia="Times New Roman" w:hAnsi="Tahoma" w:cs="Tahoma"/>
          <w:sz w:val="24"/>
          <w:szCs w:val="24"/>
          <w:lang w:val="en-US" w:eastAsia="en-GB"/>
        </w:rPr>
        <w:t xml:space="preserve">, </w:t>
      </w:r>
      <w:r w:rsidR="008E4B71" w:rsidRPr="008E4B71">
        <w:rPr>
          <w:rFonts w:ascii="Tahoma" w:eastAsia="Times New Roman" w:hAnsi="Tahoma" w:cs="Tahoma"/>
          <w:sz w:val="24"/>
          <w:szCs w:val="24"/>
          <w:lang w:val="en-US" w:eastAsia="en-GB"/>
        </w:rPr>
        <w:t xml:space="preserve">in this exercise it will be used </w:t>
      </w:r>
      <w:r w:rsidRPr="008E4B71">
        <w:rPr>
          <w:rFonts w:ascii="Tahoma" w:eastAsia="Times New Roman" w:hAnsi="Tahoma" w:cs="Tahoma"/>
          <w:sz w:val="24"/>
          <w:szCs w:val="24"/>
          <w:lang w:val="en-US" w:eastAsia="en-GB"/>
        </w:rPr>
        <w:t xml:space="preserve">to fix the problem we currently have with our entire image being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ized</w:t>
      </w:r>
      <w:proofErr w:type="spellEnd"/>
      <w:r w:rsidR="008E4B71" w:rsidRPr="008E4B71">
        <w:rPr>
          <w:rFonts w:ascii="Tahoma" w:eastAsia="Times New Roman" w:hAnsi="Tahoma" w:cs="Tahoma"/>
          <w:sz w:val="24"/>
          <w:szCs w:val="24"/>
          <w:lang w:val="en-US" w:eastAsia="en-GB"/>
        </w:rPr>
        <w:t>, when all we really want to achieve is</w:t>
      </w:r>
      <w:r w:rsidRPr="008E4B71">
        <w:rPr>
          <w:rFonts w:ascii="Tahoma" w:eastAsia="Times New Roman" w:hAnsi="Tahoma" w:cs="Tahoma"/>
          <w:sz w:val="24"/>
          <w:szCs w:val="24"/>
          <w:lang w:val="en-US" w:eastAsia="en-GB"/>
        </w:rPr>
        <w:t xml:space="preserve"> for the hair to be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ized</w:t>
      </w:r>
      <w:proofErr w:type="spellEnd"/>
      <w:r w:rsidRPr="008E4B71">
        <w:rPr>
          <w:rFonts w:ascii="Tahoma" w:eastAsia="Times New Roman" w:hAnsi="Tahoma" w:cs="Tahoma"/>
          <w:sz w:val="24"/>
          <w:szCs w:val="24"/>
          <w:lang w:val="en-US" w:eastAsia="en-GB"/>
        </w:rPr>
        <w:t xml:space="preserve">. </w:t>
      </w:r>
    </w:p>
    <w:p w:rsidR="00607809" w:rsidRPr="008E4B71" w:rsidRDefault="00607809" w:rsidP="00607809">
      <w:pPr>
        <w:spacing w:after="0" w:line="240" w:lineRule="auto"/>
        <w:rPr>
          <w:rFonts w:ascii="Tahoma" w:eastAsia="Times New Roman" w:hAnsi="Tahoma" w:cs="Tahoma"/>
          <w:sz w:val="24"/>
          <w:szCs w:val="24"/>
          <w:lang w:val="en-US" w:eastAsia="en-GB"/>
        </w:rPr>
      </w:pPr>
    </w:p>
    <w:p w:rsidR="00B317BE"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To start with, let’s completely hide the effects of the Hue/Saturation adjustment layer by filling its layer mask with black. </w:t>
      </w:r>
    </w:p>
    <w:p w:rsidR="00B317BE" w:rsidRDefault="00B317BE" w:rsidP="00607809">
      <w:pPr>
        <w:spacing w:after="0" w:line="240" w:lineRule="auto"/>
        <w:rPr>
          <w:rFonts w:ascii="Tahoma" w:eastAsia="Times New Roman" w:hAnsi="Tahoma" w:cs="Tahoma"/>
          <w:sz w:val="24"/>
          <w:szCs w:val="24"/>
          <w:lang w:val="en-US" w:eastAsia="en-GB"/>
        </w:rPr>
      </w:pPr>
    </w:p>
    <w:p w:rsidR="00B317BE"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Since black is our current Background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and the layer mask is already selected (Photoshop automatically selected the layer mask for us when we added the adjustment layer and set our Foreground and Background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s</w:t>
      </w:r>
      <w:proofErr w:type="spellEnd"/>
      <w:r w:rsidRPr="008E4B71">
        <w:rPr>
          <w:rFonts w:ascii="Tahoma" w:eastAsia="Times New Roman" w:hAnsi="Tahoma" w:cs="Tahoma"/>
          <w:sz w:val="24"/>
          <w:szCs w:val="24"/>
          <w:lang w:val="en-US" w:eastAsia="en-GB"/>
        </w:rPr>
        <w:t xml:space="preserve"> to white and black, respectively)</w:t>
      </w:r>
      <w:r w:rsidR="00B317BE">
        <w:rPr>
          <w:rFonts w:ascii="Tahoma" w:eastAsia="Times New Roman" w:hAnsi="Tahoma" w:cs="Tahoma"/>
          <w:sz w:val="24"/>
          <w:szCs w:val="24"/>
          <w:lang w:val="en-US" w:eastAsia="en-GB"/>
        </w:rPr>
        <w:t xml:space="preserve">.  </w:t>
      </w:r>
    </w:p>
    <w:p w:rsidR="00B317BE" w:rsidRDefault="00B317BE" w:rsidP="00607809">
      <w:pPr>
        <w:spacing w:after="0" w:line="240" w:lineRule="auto"/>
        <w:rPr>
          <w:rFonts w:ascii="Tahoma" w:eastAsia="Times New Roman" w:hAnsi="Tahoma" w:cs="Tahoma"/>
          <w:sz w:val="24"/>
          <w:szCs w:val="24"/>
          <w:lang w:val="en-US" w:eastAsia="en-GB"/>
        </w:rPr>
      </w:pPr>
    </w:p>
    <w:p w:rsidR="00D84ABF" w:rsidRPr="008E4B71" w:rsidRDefault="00B317BE" w:rsidP="00607809">
      <w:pPr>
        <w:spacing w:after="0" w:line="240" w:lineRule="auto"/>
        <w:rPr>
          <w:rFonts w:ascii="Tahoma" w:eastAsia="Times New Roman" w:hAnsi="Tahoma" w:cs="Tahoma"/>
          <w:sz w:val="24"/>
          <w:szCs w:val="24"/>
          <w:lang w:val="en-US" w:eastAsia="en-GB"/>
        </w:rPr>
      </w:pPr>
      <w:r>
        <w:rPr>
          <w:rFonts w:ascii="Tahoma" w:eastAsia="Times New Roman" w:hAnsi="Tahoma" w:cs="Tahoma"/>
          <w:sz w:val="24"/>
          <w:szCs w:val="24"/>
          <w:lang w:val="en-US" w:eastAsia="en-GB"/>
        </w:rPr>
        <w:t>A</w:t>
      </w:r>
      <w:r w:rsidR="00D84ABF" w:rsidRPr="008E4B71">
        <w:rPr>
          <w:rFonts w:ascii="Tahoma" w:eastAsia="Times New Roman" w:hAnsi="Tahoma" w:cs="Tahoma"/>
          <w:sz w:val="24"/>
          <w:szCs w:val="24"/>
          <w:lang w:val="en-US" w:eastAsia="en-GB"/>
        </w:rPr>
        <w:t xml:space="preserve">ll we need to do is use the keyboard shortcut </w:t>
      </w:r>
      <w:proofErr w:type="spellStart"/>
      <w:r w:rsidR="00D84ABF" w:rsidRPr="008E4B71">
        <w:rPr>
          <w:rFonts w:ascii="Tahoma" w:eastAsia="Times New Roman" w:hAnsi="Tahoma" w:cs="Tahoma"/>
          <w:b/>
          <w:sz w:val="24"/>
          <w:szCs w:val="24"/>
          <w:lang w:val="en-US" w:eastAsia="en-GB"/>
        </w:rPr>
        <w:t>Ctrl+Backspace</w:t>
      </w:r>
      <w:proofErr w:type="spellEnd"/>
      <w:r w:rsidR="000908A9" w:rsidRPr="008E4B71">
        <w:rPr>
          <w:rFonts w:ascii="Tahoma" w:eastAsia="Times New Roman" w:hAnsi="Tahoma" w:cs="Tahoma"/>
          <w:sz w:val="24"/>
          <w:szCs w:val="24"/>
          <w:lang w:val="en-US" w:eastAsia="en-GB"/>
        </w:rPr>
        <w:t xml:space="preserve"> </w:t>
      </w:r>
      <w:r w:rsidR="00D84ABF" w:rsidRPr="008E4B71">
        <w:rPr>
          <w:rFonts w:ascii="Tahoma" w:eastAsia="Times New Roman" w:hAnsi="Tahoma" w:cs="Tahoma"/>
          <w:sz w:val="24"/>
          <w:szCs w:val="24"/>
          <w:lang w:val="en-US" w:eastAsia="en-GB"/>
        </w:rPr>
        <w:t>to fill the layer mask with black.</w:t>
      </w:r>
    </w:p>
    <w:p w:rsidR="00607809" w:rsidRPr="008E4B71" w:rsidRDefault="00607809" w:rsidP="00607809">
      <w:pPr>
        <w:spacing w:after="0" w:line="240" w:lineRule="auto"/>
        <w:rPr>
          <w:rFonts w:ascii="Tahoma" w:eastAsia="Times New Roman" w:hAnsi="Tahoma" w:cs="Tahoma"/>
          <w:sz w:val="24"/>
          <w:szCs w:val="24"/>
          <w:lang w:val="en-US" w:eastAsia="en-GB"/>
        </w:rPr>
      </w:pPr>
    </w:p>
    <w:p w:rsidR="00D84ABF" w:rsidRPr="008E4B71"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As soon as we do, the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izing</w:t>
      </w:r>
      <w:proofErr w:type="spellEnd"/>
      <w:r w:rsidRPr="008E4B71">
        <w:rPr>
          <w:rFonts w:ascii="Tahoma" w:eastAsia="Times New Roman" w:hAnsi="Tahoma" w:cs="Tahoma"/>
          <w:sz w:val="24"/>
          <w:szCs w:val="24"/>
          <w:lang w:val="en-US" w:eastAsia="en-GB"/>
        </w:rPr>
        <w:t xml:space="preserve"> effect disappears from our image and if we look in the Layers palette</w:t>
      </w:r>
      <w:r w:rsidR="0093745B">
        <w:rPr>
          <w:rFonts w:ascii="Tahoma" w:eastAsia="Times New Roman" w:hAnsi="Tahoma" w:cs="Tahoma"/>
          <w:sz w:val="24"/>
          <w:szCs w:val="24"/>
          <w:lang w:val="en-US" w:eastAsia="en-GB"/>
        </w:rPr>
        <w:t xml:space="preserve"> located on the right hand side of the screen</w:t>
      </w:r>
      <w:r w:rsidRPr="008E4B71">
        <w:rPr>
          <w:rFonts w:ascii="Tahoma" w:eastAsia="Times New Roman" w:hAnsi="Tahoma" w:cs="Tahoma"/>
          <w:sz w:val="24"/>
          <w:szCs w:val="24"/>
          <w:lang w:val="en-US" w:eastAsia="en-GB"/>
        </w:rPr>
        <w:t>, we can see that the adjustment layer’s thumbnail, which gives us a preview of what the layer mask looks like, is now filled with black:</w:t>
      </w: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lastRenderedPageBreak/>
        <w:t xml:space="preserve"> </w:t>
      </w:r>
      <w:r w:rsidR="007C5DE0" w:rsidRPr="008E4B71">
        <w:rPr>
          <w:rFonts w:ascii="Tahoma" w:eastAsia="Times New Roman" w:hAnsi="Tahoma" w:cs="Tahoma"/>
          <w:noProof/>
          <w:sz w:val="24"/>
          <w:szCs w:val="24"/>
          <w:lang w:eastAsia="en-GB"/>
        </w:rPr>
        <w:drawing>
          <wp:inline distT="0" distB="0" distL="0" distR="0" wp14:anchorId="21184966" wp14:editId="3BC4965C">
            <wp:extent cx="2476500" cy="2447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layer-mask-thumbnail.gif"/>
                    <pic:cNvPicPr/>
                  </pic:nvPicPr>
                  <pic:blipFill>
                    <a:blip r:embed="rId14">
                      <a:extLst>
                        <a:ext uri="{28A0092B-C50C-407E-A947-70E740481C1C}">
                          <a14:useLocalDpi xmlns:a14="http://schemas.microsoft.com/office/drawing/2010/main" val="0"/>
                        </a:ext>
                      </a:extLst>
                    </a:blip>
                    <a:stretch>
                      <a:fillRect/>
                    </a:stretch>
                  </pic:blipFill>
                  <pic:spPr>
                    <a:xfrm>
                      <a:off x="0" y="0"/>
                      <a:ext cx="2476500" cy="2447925"/>
                    </a:xfrm>
                    <a:prstGeom prst="rect">
                      <a:avLst/>
                    </a:prstGeom>
                  </pic:spPr>
                </pic:pic>
              </a:graphicData>
            </a:graphic>
          </wp:inline>
        </w:drawing>
      </w:r>
    </w:p>
    <w:p w:rsidR="00D84ABF" w:rsidRPr="008E4B71" w:rsidRDefault="00D84ABF" w:rsidP="000D4F11">
      <w:pPr>
        <w:pStyle w:val="imagetags"/>
        <w:spacing w:before="0" w:beforeAutospacing="0" w:after="0" w:afterAutospacing="0" w:line="240" w:lineRule="auto"/>
        <w:rPr>
          <w:rFonts w:ascii="Tahoma" w:hAnsi="Tahoma" w:cs="Tahoma"/>
          <w:color w:val="auto"/>
          <w:szCs w:val="24"/>
        </w:rPr>
      </w:pPr>
      <w:r w:rsidRPr="008E4B71">
        <w:rPr>
          <w:rFonts w:ascii="Tahoma" w:hAnsi="Tahoma" w:cs="Tahoma"/>
          <w:color w:val="auto"/>
          <w:szCs w:val="24"/>
        </w:rPr>
        <w:t xml:space="preserve">The Layers palette showing the layer mask thumbnail for the Hue/Saturation adjustment layer now filled with black. </w:t>
      </w:r>
    </w:p>
    <w:p w:rsidR="00D84ABF" w:rsidRPr="008E4B71" w:rsidRDefault="00D84ABF" w:rsidP="000D4F11">
      <w:pPr>
        <w:spacing w:after="0" w:line="240" w:lineRule="auto"/>
        <w:rPr>
          <w:rFonts w:ascii="Tahoma" w:eastAsia="Times New Roman" w:hAnsi="Tahoma" w:cs="Tahoma"/>
          <w:sz w:val="24"/>
          <w:szCs w:val="24"/>
          <w:lang w:val="en-US" w:eastAsia="en-GB"/>
        </w:rPr>
      </w:pPr>
    </w:p>
    <w:p w:rsidR="00D84ABF" w:rsidRPr="008E4B71" w:rsidRDefault="00D84ABF" w:rsidP="00607809">
      <w:pPr>
        <w:pStyle w:val="Heading2"/>
        <w:spacing w:before="0" w:line="240" w:lineRule="auto"/>
        <w:rPr>
          <w:rFonts w:ascii="Tahoma" w:eastAsia="Times New Roman" w:hAnsi="Tahoma" w:cs="Tahoma"/>
          <w:color w:val="auto"/>
          <w:sz w:val="24"/>
          <w:szCs w:val="24"/>
          <w:lang w:val="en-US" w:eastAsia="en-GB"/>
        </w:rPr>
      </w:pPr>
      <w:r w:rsidRPr="008E4B71">
        <w:rPr>
          <w:rFonts w:ascii="Tahoma" w:eastAsia="Times New Roman" w:hAnsi="Tahoma" w:cs="Tahoma"/>
          <w:color w:val="auto"/>
          <w:sz w:val="24"/>
          <w:szCs w:val="24"/>
          <w:lang w:val="en-US" w:eastAsia="en-GB"/>
        </w:rPr>
        <w:t xml:space="preserve">Step 5: Select </w:t>
      </w:r>
      <w:r w:rsidR="000908A9" w:rsidRPr="008E4B71">
        <w:rPr>
          <w:rFonts w:ascii="Tahoma" w:eastAsia="Times New Roman" w:hAnsi="Tahoma" w:cs="Tahoma"/>
          <w:color w:val="auto"/>
          <w:sz w:val="24"/>
          <w:szCs w:val="24"/>
          <w:lang w:val="en-US" w:eastAsia="en-GB"/>
        </w:rPr>
        <w:t>t</w:t>
      </w:r>
      <w:r w:rsidRPr="008E4B71">
        <w:rPr>
          <w:rFonts w:ascii="Tahoma" w:eastAsia="Times New Roman" w:hAnsi="Tahoma" w:cs="Tahoma"/>
          <w:color w:val="auto"/>
          <w:sz w:val="24"/>
          <w:szCs w:val="24"/>
          <w:lang w:val="en-US" w:eastAsia="en-GB"/>
        </w:rPr>
        <w:t>he Brush Tool</w:t>
      </w:r>
    </w:p>
    <w:p w:rsidR="00607809" w:rsidRPr="008E4B71" w:rsidRDefault="00607809" w:rsidP="00607809">
      <w:pPr>
        <w:spacing w:after="0"/>
        <w:rPr>
          <w:lang w:val="en-US" w:eastAsia="en-GB"/>
        </w:rPr>
      </w:pPr>
    </w:p>
    <w:p w:rsidR="00B317BE"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To bring back the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izing</w:t>
      </w:r>
      <w:proofErr w:type="spellEnd"/>
      <w:r w:rsidRPr="008E4B71">
        <w:rPr>
          <w:rFonts w:ascii="Tahoma" w:eastAsia="Times New Roman" w:hAnsi="Tahoma" w:cs="Tahoma"/>
          <w:sz w:val="24"/>
          <w:szCs w:val="24"/>
          <w:lang w:val="en-US" w:eastAsia="en-GB"/>
        </w:rPr>
        <w:t xml:space="preserve"> effect and have it applied only to the hair, all we need to do is paint with white on our layer mask over the hair.</w:t>
      </w:r>
    </w:p>
    <w:p w:rsidR="00B317BE" w:rsidRDefault="00B317BE" w:rsidP="00607809">
      <w:pPr>
        <w:spacing w:after="0" w:line="240" w:lineRule="auto"/>
        <w:rPr>
          <w:rFonts w:ascii="Tahoma" w:eastAsia="Times New Roman" w:hAnsi="Tahoma" w:cs="Tahoma"/>
          <w:sz w:val="24"/>
          <w:szCs w:val="24"/>
          <w:lang w:val="en-US" w:eastAsia="en-GB"/>
        </w:rPr>
      </w:pPr>
    </w:p>
    <w:p w:rsidR="00B317BE"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Anywhere we paint with white on the layer mask will reveal the effects of the Hue/Saturation adjustment layer, and anywhere we leave black will keep the effects hidden. </w:t>
      </w:r>
    </w:p>
    <w:p w:rsidR="00B317BE" w:rsidRDefault="00B317BE" w:rsidP="00607809">
      <w:pPr>
        <w:spacing w:after="0" w:line="240" w:lineRule="auto"/>
        <w:rPr>
          <w:rFonts w:ascii="Tahoma" w:eastAsia="Times New Roman" w:hAnsi="Tahoma" w:cs="Tahoma"/>
          <w:sz w:val="24"/>
          <w:szCs w:val="24"/>
          <w:lang w:val="en-US" w:eastAsia="en-GB"/>
        </w:rPr>
      </w:pPr>
    </w:p>
    <w:p w:rsidR="00D84ABF" w:rsidRPr="008E4B71"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First, we need the </w:t>
      </w:r>
      <w:r w:rsidRPr="008E4B71">
        <w:rPr>
          <w:rFonts w:ascii="Tahoma" w:eastAsia="Times New Roman" w:hAnsi="Tahoma" w:cs="Tahoma"/>
          <w:b/>
          <w:sz w:val="24"/>
          <w:szCs w:val="24"/>
          <w:lang w:val="en-US" w:eastAsia="en-GB"/>
        </w:rPr>
        <w:t>Brush Tool</w:t>
      </w:r>
      <w:r w:rsidRPr="008E4B71">
        <w:rPr>
          <w:rFonts w:ascii="Tahoma" w:eastAsia="Times New Roman" w:hAnsi="Tahoma" w:cs="Tahoma"/>
          <w:sz w:val="24"/>
          <w:szCs w:val="24"/>
          <w:lang w:val="en-US" w:eastAsia="en-GB"/>
        </w:rPr>
        <w:t xml:space="preserve">, so either select it from the Tools palette or press the letter </w:t>
      </w:r>
      <w:r w:rsidRPr="008E4B71">
        <w:rPr>
          <w:rFonts w:ascii="Tahoma" w:eastAsia="Times New Roman" w:hAnsi="Tahoma" w:cs="Tahoma"/>
          <w:b/>
          <w:sz w:val="24"/>
          <w:szCs w:val="24"/>
          <w:lang w:val="en-US" w:eastAsia="en-GB"/>
        </w:rPr>
        <w:t>B</w:t>
      </w:r>
      <w:r w:rsidRPr="008E4B71">
        <w:rPr>
          <w:rFonts w:ascii="Tahoma" w:eastAsia="Times New Roman" w:hAnsi="Tahoma" w:cs="Tahoma"/>
          <w:sz w:val="24"/>
          <w:szCs w:val="24"/>
          <w:lang w:val="en-US" w:eastAsia="en-GB"/>
        </w:rPr>
        <w:t xml:space="preserve"> on your keyboard to select it with the shortcut:</w:t>
      </w:r>
    </w:p>
    <w:p w:rsidR="00607809" w:rsidRPr="008E4B71" w:rsidRDefault="00607809" w:rsidP="00607809">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r w:rsidR="007C5DE0" w:rsidRPr="008E4B71">
        <w:rPr>
          <w:rFonts w:ascii="Tahoma" w:eastAsia="Times New Roman" w:hAnsi="Tahoma" w:cs="Tahoma"/>
          <w:noProof/>
          <w:sz w:val="24"/>
          <w:szCs w:val="24"/>
          <w:lang w:eastAsia="en-GB"/>
        </w:rPr>
        <w:drawing>
          <wp:inline distT="0" distB="0" distL="0" distR="0" wp14:anchorId="7FC92C1F" wp14:editId="63AEA642">
            <wp:extent cx="704850" cy="1409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hotoshop-brush-tool.gif"/>
                    <pic:cNvPicPr/>
                  </pic:nvPicPr>
                  <pic:blipFill>
                    <a:blip r:embed="rId15">
                      <a:extLst>
                        <a:ext uri="{28A0092B-C50C-407E-A947-70E740481C1C}">
                          <a14:useLocalDpi xmlns:a14="http://schemas.microsoft.com/office/drawing/2010/main" val="0"/>
                        </a:ext>
                      </a:extLst>
                    </a:blip>
                    <a:stretch>
                      <a:fillRect/>
                    </a:stretch>
                  </pic:blipFill>
                  <pic:spPr>
                    <a:xfrm>
                      <a:off x="0" y="0"/>
                      <a:ext cx="704850" cy="1409700"/>
                    </a:xfrm>
                    <a:prstGeom prst="rect">
                      <a:avLst/>
                    </a:prstGeom>
                  </pic:spPr>
                </pic:pic>
              </a:graphicData>
            </a:graphic>
          </wp:inline>
        </w:drawing>
      </w:r>
    </w:p>
    <w:p w:rsidR="00D84ABF" w:rsidRPr="008E4B71" w:rsidRDefault="00D84ABF" w:rsidP="000D4F11">
      <w:pPr>
        <w:pStyle w:val="imagetags"/>
        <w:spacing w:before="0" w:beforeAutospacing="0" w:after="0" w:afterAutospacing="0" w:line="240" w:lineRule="auto"/>
        <w:rPr>
          <w:rFonts w:ascii="Tahoma" w:hAnsi="Tahoma" w:cs="Tahoma"/>
          <w:color w:val="auto"/>
          <w:szCs w:val="24"/>
        </w:rPr>
      </w:pPr>
      <w:r w:rsidRPr="008E4B71">
        <w:rPr>
          <w:rFonts w:ascii="Tahoma" w:hAnsi="Tahoma" w:cs="Tahoma"/>
          <w:color w:val="auto"/>
          <w:szCs w:val="24"/>
        </w:rPr>
        <w:t xml:space="preserve">Select Photoshop’s Brush Tool. </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We need to paint with white on the layer mask to reveal the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izing</w:t>
      </w:r>
      <w:proofErr w:type="spellEnd"/>
      <w:r w:rsidRPr="008E4B71">
        <w:rPr>
          <w:rFonts w:ascii="Tahoma" w:eastAsia="Times New Roman" w:hAnsi="Tahoma" w:cs="Tahoma"/>
          <w:sz w:val="24"/>
          <w:szCs w:val="24"/>
          <w:lang w:val="en-US" w:eastAsia="en-GB"/>
        </w:rPr>
        <w:t xml:space="preserve"> effect on the hair, and Photoshop has already set our Foreground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to white for us, as we can see in the Foreground and Background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swatches near the bottom of the Tools palette (the swatch on the left is the Foreground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and the swatch on the right is the Background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lastRenderedPageBreak/>
        <w:t xml:space="preserve"> </w:t>
      </w:r>
      <w:r w:rsidR="007C5DE0" w:rsidRPr="008E4B71">
        <w:rPr>
          <w:rFonts w:ascii="Tahoma" w:eastAsia="Times New Roman" w:hAnsi="Tahoma" w:cs="Tahoma"/>
          <w:noProof/>
          <w:sz w:val="24"/>
          <w:szCs w:val="24"/>
          <w:lang w:eastAsia="en-GB"/>
        </w:rPr>
        <w:drawing>
          <wp:inline distT="0" distB="0" distL="0" distR="0" wp14:anchorId="3E2D1BB3" wp14:editId="638C872E">
            <wp:extent cx="723900" cy="13239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foreground-white.gif"/>
                    <pic:cNvPicPr/>
                  </pic:nvPicPr>
                  <pic:blipFill>
                    <a:blip r:embed="rId16">
                      <a:extLst>
                        <a:ext uri="{28A0092B-C50C-407E-A947-70E740481C1C}">
                          <a14:useLocalDpi xmlns:a14="http://schemas.microsoft.com/office/drawing/2010/main" val="0"/>
                        </a:ext>
                      </a:extLst>
                    </a:blip>
                    <a:stretch>
                      <a:fillRect/>
                    </a:stretch>
                  </pic:blipFill>
                  <pic:spPr>
                    <a:xfrm>
                      <a:off x="0" y="0"/>
                      <a:ext cx="723900" cy="1323975"/>
                    </a:xfrm>
                    <a:prstGeom prst="rect">
                      <a:avLst/>
                    </a:prstGeom>
                  </pic:spPr>
                </pic:pic>
              </a:graphicData>
            </a:graphic>
          </wp:inline>
        </w:drawing>
      </w:r>
    </w:p>
    <w:p w:rsidR="00D84ABF" w:rsidRPr="008E4B71" w:rsidRDefault="00D84ABF" w:rsidP="000D4F11">
      <w:pPr>
        <w:pStyle w:val="imagetags"/>
        <w:spacing w:before="0" w:beforeAutospacing="0" w:after="0" w:afterAutospacing="0" w:line="240" w:lineRule="auto"/>
        <w:rPr>
          <w:rFonts w:ascii="Tahoma" w:hAnsi="Tahoma" w:cs="Tahoma"/>
          <w:color w:val="auto"/>
          <w:szCs w:val="24"/>
        </w:rPr>
      </w:pPr>
      <w:r w:rsidRPr="008E4B71">
        <w:rPr>
          <w:rFonts w:ascii="Tahoma" w:hAnsi="Tahoma" w:cs="Tahoma"/>
          <w:color w:val="auto"/>
          <w:szCs w:val="24"/>
        </w:rPr>
        <w:t xml:space="preserve">Photoshop’s Tools palette showing white as our Foreground </w:t>
      </w:r>
      <w:proofErr w:type="spellStart"/>
      <w:r w:rsidR="008E4B71" w:rsidRPr="008E4B71">
        <w:rPr>
          <w:rFonts w:ascii="Tahoma" w:hAnsi="Tahoma" w:cs="Tahoma"/>
          <w:color w:val="auto"/>
          <w:szCs w:val="24"/>
        </w:rPr>
        <w:t>colour</w:t>
      </w:r>
      <w:proofErr w:type="spellEnd"/>
      <w:r w:rsidRPr="008E4B71">
        <w:rPr>
          <w:rFonts w:ascii="Tahoma" w:hAnsi="Tahoma" w:cs="Tahoma"/>
          <w:color w:val="auto"/>
          <w:szCs w:val="24"/>
        </w:rPr>
        <w:t xml:space="preserve"> and black as our Background </w:t>
      </w:r>
      <w:proofErr w:type="spellStart"/>
      <w:r w:rsidR="008E4B71" w:rsidRPr="008E4B71">
        <w:rPr>
          <w:rFonts w:ascii="Tahoma" w:hAnsi="Tahoma" w:cs="Tahoma"/>
          <w:color w:val="auto"/>
          <w:szCs w:val="24"/>
        </w:rPr>
        <w:t>colour</w:t>
      </w:r>
      <w:proofErr w:type="spellEnd"/>
      <w:r w:rsidRPr="008E4B71">
        <w:rPr>
          <w:rFonts w:ascii="Tahoma" w:hAnsi="Tahoma" w:cs="Tahoma"/>
          <w:color w:val="auto"/>
          <w:szCs w:val="24"/>
        </w:rPr>
        <w:t xml:space="preserve">. </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We also already have our layer mask selected, and we can tell that because the layer mask thumbnail in the Layers palette has a white highlight border around it, as shown in the image for Step 4 above, which tells us that the mask is selected.</w:t>
      </w: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p>
    <w:p w:rsidR="00D84ABF" w:rsidRPr="008E4B71" w:rsidRDefault="00D84ABF" w:rsidP="000D4F11">
      <w:pPr>
        <w:pStyle w:val="Heading2"/>
        <w:spacing w:before="0" w:line="240" w:lineRule="auto"/>
        <w:rPr>
          <w:rFonts w:ascii="Tahoma" w:eastAsia="Times New Roman" w:hAnsi="Tahoma" w:cs="Tahoma"/>
          <w:color w:val="auto"/>
          <w:sz w:val="24"/>
          <w:szCs w:val="24"/>
          <w:lang w:val="en-US" w:eastAsia="en-GB"/>
        </w:rPr>
      </w:pPr>
      <w:r w:rsidRPr="008E4B71">
        <w:rPr>
          <w:rFonts w:ascii="Tahoma" w:eastAsia="Times New Roman" w:hAnsi="Tahoma" w:cs="Tahoma"/>
          <w:color w:val="auto"/>
          <w:sz w:val="24"/>
          <w:szCs w:val="24"/>
          <w:lang w:val="en-US" w:eastAsia="en-GB"/>
        </w:rPr>
        <w:t xml:space="preserve">Step 6: Paint </w:t>
      </w:r>
      <w:r w:rsidR="007C5DE0" w:rsidRPr="008E4B71">
        <w:rPr>
          <w:rFonts w:ascii="Tahoma" w:eastAsia="Times New Roman" w:hAnsi="Tahoma" w:cs="Tahoma"/>
          <w:color w:val="auto"/>
          <w:sz w:val="24"/>
          <w:szCs w:val="24"/>
          <w:lang w:val="en-US" w:eastAsia="en-GB"/>
        </w:rPr>
        <w:t>with</w:t>
      </w:r>
      <w:r w:rsidRPr="008E4B71">
        <w:rPr>
          <w:rFonts w:ascii="Tahoma" w:eastAsia="Times New Roman" w:hAnsi="Tahoma" w:cs="Tahoma"/>
          <w:color w:val="auto"/>
          <w:sz w:val="24"/>
          <w:szCs w:val="24"/>
          <w:lang w:val="en-US" w:eastAsia="en-GB"/>
        </w:rPr>
        <w:t xml:space="preserve"> White </w:t>
      </w:r>
      <w:r w:rsidR="007C5DE0" w:rsidRPr="008E4B71">
        <w:rPr>
          <w:rFonts w:ascii="Tahoma" w:eastAsia="Times New Roman" w:hAnsi="Tahoma" w:cs="Tahoma"/>
          <w:color w:val="auto"/>
          <w:sz w:val="24"/>
          <w:szCs w:val="24"/>
          <w:lang w:val="en-US" w:eastAsia="en-GB"/>
        </w:rPr>
        <w:t>over</w:t>
      </w:r>
      <w:r w:rsidRPr="008E4B71">
        <w:rPr>
          <w:rFonts w:ascii="Tahoma" w:eastAsia="Times New Roman" w:hAnsi="Tahoma" w:cs="Tahoma"/>
          <w:color w:val="auto"/>
          <w:sz w:val="24"/>
          <w:szCs w:val="24"/>
          <w:lang w:val="en-US" w:eastAsia="en-GB"/>
        </w:rPr>
        <w:t xml:space="preserve"> </w:t>
      </w:r>
      <w:r w:rsidR="007C5DE0" w:rsidRPr="008E4B71">
        <w:rPr>
          <w:rFonts w:ascii="Tahoma" w:eastAsia="Times New Roman" w:hAnsi="Tahoma" w:cs="Tahoma"/>
          <w:color w:val="auto"/>
          <w:sz w:val="24"/>
          <w:szCs w:val="24"/>
          <w:lang w:val="en-US" w:eastAsia="en-GB"/>
        </w:rPr>
        <w:t>the</w:t>
      </w:r>
      <w:r w:rsidRPr="008E4B71">
        <w:rPr>
          <w:rFonts w:ascii="Tahoma" w:eastAsia="Times New Roman" w:hAnsi="Tahoma" w:cs="Tahoma"/>
          <w:color w:val="auto"/>
          <w:sz w:val="24"/>
          <w:szCs w:val="24"/>
          <w:lang w:val="en-US" w:eastAsia="en-GB"/>
        </w:rPr>
        <w:t xml:space="preserve"> Hair</w:t>
      </w:r>
    </w:p>
    <w:p w:rsidR="00B317BE" w:rsidRDefault="00B317BE" w:rsidP="00B317BE">
      <w:pPr>
        <w:spacing w:after="0" w:line="240" w:lineRule="auto"/>
        <w:rPr>
          <w:rFonts w:ascii="Tahoma" w:eastAsia="Times New Roman" w:hAnsi="Tahoma" w:cs="Tahoma"/>
          <w:sz w:val="24"/>
          <w:szCs w:val="24"/>
          <w:lang w:val="en-US" w:eastAsia="en-GB"/>
        </w:rPr>
      </w:pPr>
    </w:p>
    <w:p w:rsidR="00B317BE" w:rsidRDefault="00D84ABF" w:rsidP="00B317BE">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With our Brush Tool selected, the layer mask for the Hue/Saturation adjustment layer selected, and white as our Foreground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all we need to do now is paint over the hair. </w:t>
      </w:r>
    </w:p>
    <w:p w:rsidR="00B317BE" w:rsidRDefault="00B317BE" w:rsidP="00B317BE">
      <w:pPr>
        <w:spacing w:after="0" w:line="240" w:lineRule="auto"/>
        <w:rPr>
          <w:rFonts w:ascii="Tahoma" w:eastAsia="Times New Roman" w:hAnsi="Tahoma" w:cs="Tahoma"/>
          <w:sz w:val="24"/>
          <w:szCs w:val="24"/>
          <w:lang w:val="en-US" w:eastAsia="en-GB"/>
        </w:rPr>
      </w:pPr>
    </w:p>
    <w:p w:rsidR="00B317BE" w:rsidRDefault="00D84ABF" w:rsidP="00B317BE">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To quickly change your brush size as you paint, use the </w:t>
      </w:r>
      <w:r w:rsidRPr="008E4B71">
        <w:rPr>
          <w:rFonts w:ascii="Tahoma" w:eastAsia="Times New Roman" w:hAnsi="Tahoma" w:cs="Tahoma"/>
          <w:b/>
          <w:sz w:val="24"/>
          <w:szCs w:val="24"/>
          <w:lang w:val="en-US" w:eastAsia="en-GB"/>
        </w:rPr>
        <w:t>left and right bracket keys</w:t>
      </w:r>
      <w:r w:rsidRPr="008E4B71">
        <w:rPr>
          <w:rFonts w:ascii="Tahoma" w:eastAsia="Times New Roman" w:hAnsi="Tahoma" w:cs="Tahoma"/>
          <w:sz w:val="24"/>
          <w:szCs w:val="24"/>
          <w:lang w:val="en-US" w:eastAsia="en-GB"/>
        </w:rPr>
        <w:t xml:space="preserve"> on your keyboard. The left bracket key makes the brush smaller and the right one makes it larger. </w:t>
      </w:r>
    </w:p>
    <w:p w:rsidR="00B317BE" w:rsidRDefault="00B317BE" w:rsidP="00B317BE">
      <w:pPr>
        <w:spacing w:after="0" w:line="240" w:lineRule="auto"/>
        <w:rPr>
          <w:rFonts w:ascii="Tahoma" w:eastAsia="Times New Roman" w:hAnsi="Tahoma" w:cs="Tahoma"/>
          <w:sz w:val="24"/>
          <w:szCs w:val="24"/>
          <w:lang w:val="en-US" w:eastAsia="en-GB"/>
        </w:rPr>
      </w:pPr>
    </w:p>
    <w:p w:rsidR="00D84ABF" w:rsidRPr="008E4B71" w:rsidRDefault="00D84ABF" w:rsidP="00B317BE">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You’ll want to use a soft-edged brush, so hold down your </w:t>
      </w:r>
      <w:r w:rsidRPr="008E4B71">
        <w:rPr>
          <w:rFonts w:ascii="Tahoma" w:eastAsia="Times New Roman" w:hAnsi="Tahoma" w:cs="Tahoma"/>
          <w:b/>
          <w:sz w:val="24"/>
          <w:szCs w:val="24"/>
          <w:lang w:val="en-US" w:eastAsia="en-GB"/>
        </w:rPr>
        <w:t>Shift</w:t>
      </w:r>
      <w:r w:rsidRPr="008E4B71">
        <w:rPr>
          <w:rFonts w:ascii="Tahoma" w:eastAsia="Times New Roman" w:hAnsi="Tahoma" w:cs="Tahoma"/>
          <w:sz w:val="24"/>
          <w:szCs w:val="24"/>
          <w:lang w:val="en-US" w:eastAsia="en-GB"/>
        </w:rPr>
        <w:t xml:space="preserve"> key and press the </w:t>
      </w:r>
      <w:r w:rsidRPr="008E4B71">
        <w:rPr>
          <w:rFonts w:ascii="Tahoma" w:eastAsia="Times New Roman" w:hAnsi="Tahoma" w:cs="Tahoma"/>
          <w:b/>
          <w:sz w:val="24"/>
          <w:szCs w:val="24"/>
          <w:lang w:val="en-US" w:eastAsia="en-GB"/>
        </w:rPr>
        <w:t>left bracket key</w:t>
      </w:r>
      <w:r w:rsidRPr="008E4B71">
        <w:rPr>
          <w:rFonts w:ascii="Tahoma" w:eastAsia="Times New Roman" w:hAnsi="Tahoma" w:cs="Tahoma"/>
          <w:sz w:val="24"/>
          <w:szCs w:val="24"/>
          <w:lang w:val="en-US" w:eastAsia="en-GB"/>
        </w:rPr>
        <w:t xml:space="preserve"> a few times to soften its edges (holding Shift and pressing the right bracket key a few times makes the brush edges harder). Then simply paint over the hair to bring back the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izing</w:t>
      </w:r>
      <w:proofErr w:type="spellEnd"/>
      <w:r w:rsidRPr="008E4B71">
        <w:rPr>
          <w:rFonts w:ascii="Tahoma" w:eastAsia="Times New Roman" w:hAnsi="Tahoma" w:cs="Tahoma"/>
          <w:sz w:val="24"/>
          <w:szCs w:val="24"/>
          <w:lang w:val="en-US" w:eastAsia="en-GB"/>
        </w:rPr>
        <w:t xml:space="preserve"> effect:</w:t>
      </w:r>
    </w:p>
    <w:p w:rsidR="00D84ABF" w:rsidRPr="008E4B71" w:rsidRDefault="007C5DE0" w:rsidP="00A840DF">
      <w:pPr>
        <w:spacing w:after="0" w:line="240" w:lineRule="auto"/>
        <w:jc w:val="center"/>
        <w:rPr>
          <w:rFonts w:ascii="Tahoma" w:eastAsia="Times New Roman" w:hAnsi="Tahoma" w:cs="Tahoma"/>
          <w:sz w:val="24"/>
          <w:szCs w:val="24"/>
          <w:lang w:val="en-US" w:eastAsia="en-GB"/>
        </w:rPr>
      </w:pPr>
      <w:r w:rsidRPr="008E4B71">
        <w:rPr>
          <w:rFonts w:ascii="Tahoma" w:eastAsia="Times New Roman" w:hAnsi="Tahoma" w:cs="Tahoma"/>
          <w:noProof/>
          <w:sz w:val="24"/>
          <w:szCs w:val="24"/>
          <w:lang w:eastAsia="en-GB"/>
        </w:rPr>
        <w:drawing>
          <wp:inline distT="0" distB="0" distL="0" distR="0" wp14:anchorId="212AD1CB" wp14:editId="02BF29AC">
            <wp:extent cx="3962400" cy="2990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aint-hair.jpg"/>
                    <pic:cNvPicPr/>
                  </pic:nvPicPr>
                  <pic:blipFill>
                    <a:blip r:embed="rId17">
                      <a:extLst>
                        <a:ext uri="{28A0092B-C50C-407E-A947-70E740481C1C}">
                          <a14:useLocalDpi xmlns:a14="http://schemas.microsoft.com/office/drawing/2010/main" val="0"/>
                        </a:ext>
                      </a:extLst>
                    </a:blip>
                    <a:stretch>
                      <a:fillRect/>
                    </a:stretch>
                  </pic:blipFill>
                  <pic:spPr>
                    <a:xfrm>
                      <a:off x="0" y="0"/>
                      <a:ext cx="3962400" cy="2990850"/>
                    </a:xfrm>
                    <a:prstGeom prst="rect">
                      <a:avLst/>
                    </a:prstGeom>
                  </pic:spPr>
                </pic:pic>
              </a:graphicData>
            </a:graphic>
          </wp:inline>
        </w:drawing>
      </w:r>
    </w:p>
    <w:p w:rsidR="00D84ABF" w:rsidRPr="008E4B71" w:rsidRDefault="00D84ABF" w:rsidP="00A840DF">
      <w:pPr>
        <w:pStyle w:val="imagetags"/>
        <w:spacing w:before="0" w:beforeAutospacing="0" w:after="0" w:afterAutospacing="0" w:line="240" w:lineRule="auto"/>
        <w:jc w:val="center"/>
        <w:rPr>
          <w:rFonts w:ascii="Tahoma" w:hAnsi="Tahoma" w:cs="Tahoma"/>
          <w:color w:val="auto"/>
          <w:szCs w:val="24"/>
        </w:rPr>
      </w:pPr>
      <w:r w:rsidRPr="008E4B71">
        <w:rPr>
          <w:rFonts w:ascii="Tahoma" w:hAnsi="Tahoma" w:cs="Tahoma"/>
          <w:color w:val="auto"/>
          <w:szCs w:val="24"/>
        </w:rPr>
        <w:t xml:space="preserve">Paint with white over the hair to reveal the </w:t>
      </w:r>
      <w:proofErr w:type="spellStart"/>
      <w:r w:rsidR="008E4B71" w:rsidRPr="008E4B71">
        <w:rPr>
          <w:rFonts w:ascii="Tahoma" w:hAnsi="Tahoma" w:cs="Tahoma"/>
          <w:color w:val="auto"/>
          <w:szCs w:val="24"/>
        </w:rPr>
        <w:t>colour</w:t>
      </w:r>
      <w:r w:rsidRPr="008E4B71">
        <w:rPr>
          <w:rFonts w:ascii="Tahoma" w:hAnsi="Tahoma" w:cs="Tahoma"/>
          <w:color w:val="auto"/>
          <w:szCs w:val="24"/>
        </w:rPr>
        <w:t>izing</w:t>
      </w:r>
      <w:proofErr w:type="spellEnd"/>
      <w:r w:rsidRPr="008E4B71">
        <w:rPr>
          <w:rFonts w:ascii="Tahoma" w:hAnsi="Tahoma" w:cs="Tahoma"/>
          <w:color w:val="auto"/>
          <w:szCs w:val="24"/>
        </w:rPr>
        <w:t xml:space="preserve"> effect from the Hue/Saturation adjustment layer.</w:t>
      </w:r>
    </w:p>
    <w:p w:rsidR="00607809" w:rsidRPr="008E4B71" w:rsidRDefault="00607809" w:rsidP="000D4F11">
      <w:pPr>
        <w:pStyle w:val="imagetags"/>
        <w:spacing w:before="0" w:beforeAutospacing="0" w:after="0" w:afterAutospacing="0" w:line="240" w:lineRule="auto"/>
        <w:rPr>
          <w:rFonts w:ascii="Tahoma" w:hAnsi="Tahoma" w:cs="Tahoma"/>
          <w:color w:val="auto"/>
          <w:sz w:val="24"/>
          <w:szCs w:val="24"/>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For trickier areas where there’s only loose strands of hair, go up to the </w:t>
      </w:r>
      <w:r w:rsidRPr="008E4B71">
        <w:rPr>
          <w:rFonts w:ascii="Tahoma" w:eastAsia="Times New Roman" w:hAnsi="Tahoma" w:cs="Tahoma"/>
          <w:b/>
          <w:sz w:val="24"/>
          <w:szCs w:val="24"/>
          <w:lang w:val="en-US" w:eastAsia="en-GB"/>
        </w:rPr>
        <w:t>Options Bar</w:t>
      </w:r>
      <w:r w:rsidRPr="008E4B71">
        <w:rPr>
          <w:rFonts w:ascii="Tahoma" w:eastAsia="Times New Roman" w:hAnsi="Tahoma" w:cs="Tahoma"/>
          <w:sz w:val="24"/>
          <w:szCs w:val="24"/>
          <w:lang w:val="en-US" w:eastAsia="en-GB"/>
        </w:rPr>
        <w:t xml:space="preserve"> at the top of the screen and lower the </w:t>
      </w:r>
      <w:r w:rsidRPr="008E4B71">
        <w:rPr>
          <w:rFonts w:ascii="Tahoma" w:eastAsia="Times New Roman" w:hAnsi="Tahoma" w:cs="Tahoma"/>
          <w:b/>
          <w:sz w:val="24"/>
          <w:szCs w:val="24"/>
          <w:lang w:val="en-US" w:eastAsia="en-GB"/>
        </w:rPr>
        <w:t>Opacity</w:t>
      </w:r>
      <w:r w:rsidRPr="008E4B71">
        <w:rPr>
          <w:rFonts w:ascii="Tahoma" w:eastAsia="Times New Roman" w:hAnsi="Tahoma" w:cs="Tahoma"/>
          <w:sz w:val="24"/>
          <w:szCs w:val="24"/>
          <w:lang w:val="en-US" w:eastAsia="en-GB"/>
        </w:rPr>
        <w:t xml:space="preserve"> of the brush down to about </w:t>
      </w:r>
      <w:r w:rsidRPr="008E4B71">
        <w:rPr>
          <w:rFonts w:ascii="Tahoma" w:eastAsia="Times New Roman" w:hAnsi="Tahoma" w:cs="Tahoma"/>
          <w:b/>
          <w:sz w:val="24"/>
          <w:szCs w:val="24"/>
          <w:lang w:val="en-US" w:eastAsia="en-GB"/>
        </w:rPr>
        <w:t xml:space="preserve">25% </w:t>
      </w:r>
      <w:r w:rsidRPr="008E4B71">
        <w:rPr>
          <w:rFonts w:ascii="Tahoma" w:eastAsia="Times New Roman" w:hAnsi="Tahoma" w:cs="Tahoma"/>
          <w:sz w:val="24"/>
          <w:szCs w:val="24"/>
          <w:lang w:val="en-US" w:eastAsia="en-GB"/>
        </w:rPr>
        <w:t>or so:</w:t>
      </w:r>
    </w:p>
    <w:p w:rsidR="00607809" w:rsidRPr="008E4B71" w:rsidRDefault="00607809" w:rsidP="000D4F11">
      <w:pPr>
        <w:spacing w:after="0" w:line="240" w:lineRule="auto"/>
        <w:rPr>
          <w:rFonts w:ascii="Tahoma" w:eastAsia="Times New Roman" w:hAnsi="Tahoma" w:cs="Tahoma"/>
          <w:sz w:val="24"/>
          <w:szCs w:val="24"/>
          <w:lang w:val="en-US" w:eastAsia="en-GB"/>
        </w:rPr>
      </w:pPr>
    </w:p>
    <w:p w:rsidR="00965D08" w:rsidRPr="008E4B71" w:rsidRDefault="00965D08" w:rsidP="000D4F11">
      <w:pPr>
        <w:pStyle w:val="imagetags"/>
        <w:spacing w:before="0" w:beforeAutospacing="0" w:after="0" w:afterAutospacing="0" w:line="240" w:lineRule="auto"/>
        <w:rPr>
          <w:rFonts w:ascii="Tahoma" w:hAnsi="Tahoma" w:cs="Tahoma"/>
          <w:color w:val="auto"/>
          <w:sz w:val="24"/>
          <w:szCs w:val="24"/>
        </w:rPr>
      </w:pPr>
      <w:r w:rsidRPr="008E4B71">
        <w:rPr>
          <w:rFonts w:ascii="Tahoma" w:hAnsi="Tahoma" w:cs="Tahoma"/>
          <w:noProof/>
          <w:color w:val="auto"/>
          <w:sz w:val="24"/>
          <w:szCs w:val="24"/>
          <w:lang w:val="en-GB"/>
        </w:rPr>
        <w:lastRenderedPageBreak/>
        <w:drawing>
          <wp:inline distT="0" distB="0" distL="0" distR="0" wp14:anchorId="7AAE658D" wp14:editId="0F7AC9AA">
            <wp:extent cx="4972050" cy="495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sh-options.gif"/>
                    <pic:cNvPicPr/>
                  </pic:nvPicPr>
                  <pic:blipFill>
                    <a:blip r:embed="rId18">
                      <a:extLst>
                        <a:ext uri="{28A0092B-C50C-407E-A947-70E740481C1C}">
                          <a14:useLocalDpi xmlns:a14="http://schemas.microsoft.com/office/drawing/2010/main" val="0"/>
                        </a:ext>
                      </a:extLst>
                    </a:blip>
                    <a:stretch>
                      <a:fillRect/>
                    </a:stretch>
                  </pic:blipFill>
                  <pic:spPr>
                    <a:xfrm>
                      <a:off x="0" y="0"/>
                      <a:ext cx="4972050" cy="495300"/>
                    </a:xfrm>
                    <a:prstGeom prst="rect">
                      <a:avLst/>
                    </a:prstGeom>
                  </pic:spPr>
                </pic:pic>
              </a:graphicData>
            </a:graphic>
          </wp:inline>
        </w:drawing>
      </w:r>
    </w:p>
    <w:p w:rsidR="00D84ABF" w:rsidRPr="008E4B71" w:rsidRDefault="00D84ABF" w:rsidP="000D4F11">
      <w:pPr>
        <w:pStyle w:val="imagetags"/>
        <w:spacing w:before="0" w:beforeAutospacing="0" w:after="0" w:afterAutospacing="0" w:line="240" w:lineRule="auto"/>
        <w:rPr>
          <w:rFonts w:ascii="Tahoma" w:hAnsi="Tahoma" w:cs="Tahoma"/>
          <w:color w:val="auto"/>
          <w:szCs w:val="24"/>
        </w:rPr>
      </w:pPr>
      <w:r w:rsidRPr="008E4B71">
        <w:rPr>
          <w:rFonts w:ascii="Tahoma" w:hAnsi="Tahoma" w:cs="Tahoma"/>
          <w:color w:val="auto"/>
          <w:szCs w:val="24"/>
        </w:rPr>
        <w:t>Lowering the opacity of the brush in the Options Bar.</w:t>
      </w:r>
    </w:p>
    <w:p w:rsidR="00607809" w:rsidRPr="008E4B71" w:rsidRDefault="00607809" w:rsidP="000D4F11">
      <w:pPr>
        <w:pStyle w:val="imagetags"/>
        <w:spacing w:before="0" w:beforeAutospacing="0" w:after="0" w:afterAutospacing="0" w:line="240" w:lineRule="auto"/>
        <w:rPr>
          <w:rFonts w:ascii="Tahoma" w:hAnsi="Tahoma" w:cs="Tahoma"/>
          <w:color w:val="auto"/>
          <w:sz w:val="24"/>
          <w:szCs w:val="24"/>
        </w:rPr>
      </w:pPr>
    </w:p>
    <w:p w:rsidR="00B317BE"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Then lower the size of your brush so it’s no bigger than the area you’re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izing</w:t>
      </w:r>
      <w:proofErr w:type="spellEnd"/>
      <w:r w:rsidRPr="008E4B71">
        <w:rPr>
          <w:rFonts w:ascii="Tahoma" w:eastAsia="Times New Roman" w:hAnsi="Tahoma" w:cs="Tahoma"/>
          <w:sz w:val="24"/>
          <w:szCs w:val="24"/>
          <w:lang w:val="en-US" w:eastAsia="en-GB"/>
        </w:rPr>
        <w:t xml:space="preserve"> and paint over it a couple of times. </w:t>
      </w:r>
    </w:p>
    <w:p w:rsidR="00B317BE" w:rsidRDefault="00B317BE"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This way, the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won’t be so intense in those areas. You may find it helps to zoom in on those areas as well, and the easiest way to do that is to hold down the </w:t>
      </w:r>
      <w:r w:rsidRPr="008E4B71">
        <w:rPr>
          <w:rFonts w:ascii="Tahoma" w:eastAsia="Times New Roman" w:hAnsi="Tahoma" w:cs="Tahoma"/>
          <w:b/>
          <w:sz w:val="24"/>
          <w:szCs w:val="24"/>
          <w:lang w:val="en-US" w:eastAsia="en-GB"/>
        </w:rPr>
        <w:t>Ctrl</w:t>
      </w:r>
      <w:r w:rsidR="00105276" w:rsidRPr="008E4B71">
        <w:rPr>
          <w:rFonts w:ascii="Tahoma" w:eastAsia="Times New Roman" w:hAnsi="Tahoma" w:cs="Tahoma"/>
          <w:sz w:val="24"/>
          <w:szCs w:val="24"/>
          <w:lang w:val="en-US" w:eastAsia="en-GB"/>
        </w:rPr>
        <w:t xml:space="preserve"> </w:t>
      </w:r>
      <w:r w:rsidRPr="008E4B71">
        <w:rPr>
          <w:rFonts w:ascii="Tahoma" w:eastAsia="Times New Roman" w:hAnsi="Tahoma" w:cs="Tahoma"/>
          <w:sz w:val="24"/>
          <w:szCs w:val="24"/>
          <w:lang w:val="en-US" w:eastAsia="en-GB"/>
        </w:rPr>
        <w:t xml:space="preserve">key and the </w:t>
      </w:r>
      <w:r w:rsidRPr="008E4B71">
        <w:rPr>
          <w:rFonts w:ascii="Tahoma" w:eastAsia="Times New Roman" w:hAnsi="Tahoma" w:cs="Tahoma"/>
          <w:b/>
          <w:sz w:val="24"/>
          <w:szCs w:val="24"/>
          <w:lang w:val="en-US" w:eastAsia="en-GB"/>
        </w:rPr>
        <w:t>Spacebar</w:t>
      </w:r>
      <w:r w:rsidRPr="008E4B71">
        <w:rPr>
          <w:rFonts w:ascii="Tahoma" w:eastAsia="Times New Roman" w:hAnsi="Tahoma" w:cs="Tahoma"/>
          <w:sz w:val="24"/>
          <w:szCs w:val="24"/>
          <w:lang w:val="en-US" w:eastAsia="en-GB"/>
        </w:rPr>
        <w:t xml:space="preserve"> and drag a selection around the area. Photoshop will then zoom into the area you selected:</w:t>
      </w: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r w:rsidR="007C5DE0" w:rsidRPr="008E4B71">
        <w:rPr>
          <w:rFonts w:ascii="Tahoma" w:eastAsia="Times New Roman" w:hAnsi="Tahoma" w:cs="Tahoma"/>
          <w:noProof/>
          <w:sz w:val="24"/>
          <w:szCs w:val="24"/>
          <w:lang w:eastAsia="en-GB"/>
        </w:rPr>
        <w:drawing>
          <wp:inline distT="0" distB="0" distL="0" distR="0" wp14:anchorId="7497377A" wp14:editId="6838306A">
            <wp:extent cx="5143500" cy="14192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loose-strands.jpg"/>
                    <pic:cNvPicPr/>
                  </pic:nvPicPr>
                  <pic:blipFill>
                    <a:blip r:embed="rId19">
                      <a:extLst>
                        <a:ext uri="{28A0092B-C50C-407E-A947-70E740481C1C}">
                          <a14:useLocalDpi xmlns:a14="http://schemas.microsoft.com/office/drawing/2010/main" val="0"/>
                        </a:ext>
                      </a:extLst>
                    </a:blip>
                    <a:stretch>
                      <a:fillRect/>
                    </a:stretch>
                  </pic:blipFill>
                  <pic:spPr>
                    <a:xfrm>
                      <a:off x="0" y="0"/>
                      <a:ext cx="5143500" cy="1419225"/>
                    </a:xfrm>
                    <a:prstGeom prst="rect">
                      <a:avLst/>
                    </a:prstGeom>
                  </pic:spPr>
                </pic:pic>
              </a:graphicData>
            </a:graphic>
          </wp:inline>
        </w:drawing>
      </w:r>
    </w:p>
    <w:p w:rsidR="00607809" w:rsidRPr="008E4B71" w:rsidRDefault="00D84ABF" w:rsidP="000D4F11">
      <w:pPr>
        <w:pStyle w:val="imagetags"/>
        <w:spacing w:before="0" w:beforeAutospacing="0" w:after="0" w:afterAutospacing="0" w:line="240" w:lineRule="auto"/>
        <w:rPr>
          <w:rFonts w:ascii="Tahoma" w:hAnsi="Tahoma" w:cs="Tahoma"/>
          <w:color w:val="auto"/>
          <w:szCs w:val="24"/>
        </w:rPr>
      </w:pPr>
      <w:r w:rsidRPr="008E4B71">
        <w:rPr>
          <w:rFonts w:ascii="Tahoma" w:hAnsi="Tahoma" w:cs="Tahoma"/>
          <w:color w:val="auto"/>
          <w:szCs w:val="24"/>
        </w:rPr>
        <w:t>Zoom into the areas of loose strands if needed and paint over them a couple of times with a lower opacity brush.</w:t>
      </w:r>
    </w:p>
    <w:p w:rsidR="00D84ABF" w:rsidRPr="008E4B71" w:rsidRDefault="00D84ABF" w:rsidP="000D4F11">
      <w:pPr>
        <w:pStyle w:val="imagetags"/>
        <w:spacing w:before="0" w:beforeAutospacing="0" w:after="0" w:afterAutospacing="0" w:line="240" w:lineRule="auto"/>
        <w:rPr>
          <w:rFonts w:ascii="Tahoma" w:hAnsi="Tahoma" w:cs="Tahoma"/>
          <w:color w:val="auto"/>
          <w:sz w:val="24"/>
          <w:szCs w:val="24"/>
        </w:rPr>
      </w:pPr>
      <w:r w:rsidRPr="008E4B71">
        <w:rPr>
          <w:rFonts w:ascii="Tahoma" w:hAnsi="Tahoma" w:cs="Tahoma"/>
          <w:color w:val="auto"/>
          <w:sz w:val="24"/>
          <w:szCs w:val="24"/>
        </w:rPr>
        <w:t xml:space="preserve"> </w:t>
      </w: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Press </w:t>
      </w:r>
      <w:r w:rsidRPr="008E4B71">
        <w:rPr>
          <w:rFonts w:ascii="Tahoma" w:eastAsia="Times New Roman" w:hAnsi="Tahoma" w:cs="Tahoma"/>
          <w:b/>
          <w:sz w:val="24"/>
          <w:szCs w:val="24"/>
          <w:lang w:val="en-US" w:eastAsia="en-GB"/>
        </w:rPr>
        <w:t>Ctrl+Alt+0</w:t>
      </w:r>
      <w:r w:rsidRPr="008E4B71">
        <w:rPr>
          <w:rFonts w:ascii="Tahoma" w:eastAsia="Times New Roman" w:hAnsi="Tahoma" w:cs="Tahoma"/>
          <w:sz w:val="24"/>
          <w:szCs w:val="24"/>
          <w:lang w:val="en-US" w:eastAsia="en-GB"/>
        </w:rPr>
        <w:t xml:space="preserve"> when you’re done to zoom back out to 100%.</w:t>
      </w:r>
    </w:p>
    <w:p w:rsidR="00607809" w:rsidRPr="008E4B71" w:rsidRDefault="00607809" w:rsidP="000D4F11">
      <w:pPr>
        <w:spacing w:after="0" w:line="240" w:lineRule="auto"/>
        <w:rPr>
          <w:rFonts w:ascii="Tahoma" w:eastAsia="Times New Roman" w:hAnsi="Tahoma" w:cs="Tahoma"/>
          <w:sz w:val="24"/>
          <w:szCs w:val="24"/>
          <w:lang w:val="en-US" w:eastAsia="en-GB"/>
        </w:rPr>
      </w:pPr>
    </w:p>
    <w:p w:rsidR="00B317BE"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If you make a mistake as you’re painting and accidentally paint over an area you didn’t mean to (</w:t>
      </w:r>
      <w:proofErr w:type="gramStart"/>
      <w:r w:rsidRPr="008E4B71">
        <w:rPr>
          <w:rFonts w:ascii="Tahoma" w:eastAsia="Times New Roman" w:hAnsi="Tahoma" w:cs="Tahoma"/>
          <w:sz w:val="24"/>
          <w:szCs w:val="24"/>
          <w:lang w:val="en-US" w:eastAsia="en-GB"/>
        </w:rPr>
        <w:t>happens</w:t>
      </w:r>
      <w:proofErr w:type="gramEnd"/>
      <w:r w:rsidRPr="008E4B71">
        <w:rPr>
          <w:rFonts w:ascii="Tahoma" w:eastAsia="Times New Roman" w:hAnsi="Tahoma" w:cs="Tahoma"/>
          <w:sz w:val="24"/>
          <w:szCs w:val="24"/>
          <w:lang w:val="en-US" w:eastAsia="en-GB"/>
        </w:rPr>
        <w:t xml:space="preserve"> all the time), simply press </w:t>
      </w:r>
      <w:r w:rsidRPr="008E4B71">
        <w:rPr>
          <w:rFonts w:ascii="Tahoma" w:eastAsia="Times New Roman" w:hAnsi="Tahoma" w:cs="Tahoma"/>
          <w:b/>
          <w:sz w:val="24"/>
          <w:szCs w:val="24"/>
          <w:lang w:val="en-US" w:eastAsia="en-GB"/>
        </w:rPr>
        <w:t>X</w:t>
      </w:r>
      <w:r w:rsidRPr="008E4B71">
        <w:rPr>
          <w:rFonts w:ascii="Tahoma" w:eastAsia="Times New Roman" w:hAnsi="Tahoma" w:cs="Tahoma"/>
          <w:sz w:val="24"/>
          <w:szCs w:val="24"/>
          <w:lang w:val="en-US" w:eastAsia="en-GB"/>
        </w:rPr>
        <w:t xml:space="preserve"> to swap your Foreground and Background </w:t>
      </w:r>
      <w:proofErr w:type="spellStart"/>
      <w:r w:rsidR="008E4B71" w:rsidRPr="008E4B71">
        <w:rPr>
          <w:rFonts w:ascii="Tahoma" w:eastAsia="Times New Roman" w:hAnsi="Tahoma" w:cs="Tahoma"/>
          <w:sz w:val="24"/>
          <w:szCs w:val="24"/>
          <w:lang w:val="en-US" w:eastAsia="en-GB"/>
        </w:rPr>
        <w:t>colour</w:t>
      </w:r>
      <w:r w:rsidR="00B317BE">
        <w:rPr>
          <w:rFonts w:ascii="Tahoma" w:eastAsia="Times New Roman" w:hAnsi="Tahoma" w:cs="Tahoma"/>
          <w:sz w:val="24"/>
          <w:szCs w:val="24"/>
          <w:lang w:val="en-US" w:eastAsia="en-GB"/>
        </w:rPr>
        <w:t>s</w:t>
      </w:r>
      <w:proofErr w:type="spellEnd"/>
      <w:r w:rsidR="00B317BE">
        <w:rPr>
          <w:rFonts w:ascii="Tahoma" w:eastAsia="Times New Roman" w:hAnsi="Tahoma" w:cs="Tahoma"/>
          <w:sz w:val="24"/>
          <w:szCs w:val="24"/>
          <w:lang w:val="en-US" w:eastAsia="en-GB"/>
        </w:rPr>
        <w:t xml:space="preserve">.  </w:t>
      </w:r>
    </w:p>
    <w:p w:rsidR="00B317BE" w:rsidRDefault="00B317BE" w:rsidP="000D4F11">
      <w:pPr>
        <w:spacing w:after="0" w:line="240" w:lineRule="auto"/>
        <w:rPr>
          <w:rFonts w:ascii="Tahoma" w:eastAsia="Times New Roman" w:hAnsi="Tahoma" w:cs="Tahoma"/>
          <w:sz w:val="24"/>
          <w:szCs w:val="24"/>
          <w:lang w:val="en-US" w:eastAsia="en-GB"/>
        </w:rPr>
      </w:pPr>
    </w:p>
    <w:p w:rsidR="00D84ABF" w:rsidRPr="008E4B71" w:rsidRDefault="00B317BE" w:rsidP="000D4F11">
      <w:pPr>
        <w:spacing w:after="0" w:line="240" w:lineRule="auto"/>
        <w:rPr>
          <w:rFonts w:ascii="Tahoma" w:eastAsia="Times New Roman" w:hAnsi="Tahoma" w:cs="Tahoma"/>
          <w:sz w:val="24"/>
          <w:szCs w:val="24"/>
          <w:lang w:val="en-US" w:eastAsia="en-GB"/>
        </w:rPr>
      </w:pPr>
      <w:r>
        <w:rPr>
          <w:rFonts w:ascii="Tahoma" w:eastAsia="Times New Roman" w:hAnsi="Tahoma" w:cs="Tahoma"/>
          <w:sz w:val="24"/>
          <w:szCs w:val="24"/>
          <w:lang w:val="en-US" w:eastAsia="en-GB"/>
        </w:rPr>
        <w:t>M</w:t>
      </w:r>
      <w:r w:rsidR="00D84ABF" w:rsidRPr="008E4B71">
        <w:rPr>
          <w:rFonts w:ascii="Tahoma" w:eastAsia="Times New Roman" w:hAnsi="Tahoma" w:cs="Tahoma"/>
          <w:sz w:val="24"/>
          <w:szCs w:val="24"/>
          <w:lang w:val="en-US" w:eastAsia="en-GB"/>
        </w:rPr>
        <w:t xml:space="preserve">aking black your Foreground </w:t>
      </w:r>
      <w:proofErr w:type="spellStart"/>
      <w:r w:rsidR="008E4B71" w:rsidRPr="008E4B71">
        <w:rPr>
          <w:rFonts w:ascii="Tahoma" w:eastAsia="Times New Roman" w:hAnsi="Tahoma" w:cs="Tahoma"/>
          <w:sz w:val="24"/>
          <w:szCs w:val="24"/>
          <w:lang w:val="en-US" w:eastAsia="en-GB"/>
        </w:rPr>
        <w:t>colour</w:t>
      </w:r>
      <w:proofErr w:type="spellEnd"/>
      <w:r w:rsidR="00D84ABF" w:rsidRPr="008E4B71">
        <w:rPr>
          <w:rFonts w:ascii="Tahoma" w:eastAsia="Times New Roman" w:hAnsi="Tahoma" w:cs="Tahoma"/>
          <w:sz w:val="24"/>
          <w:szCs w:val="24"/>
          <w:lang w:val="en-US" w:eastAsia="en-GB"/>
        </w:rPr>
        <w:t xml:space="preserve">, and paint over the mistake to undo it. Then press </w:t>
      </w:r>
      <w:r w:rsidR="00D84ABF" w:rsidRPr="008E4B71">
        <w:rPr>
          <w:rFonts w:ascii="Tahoma" w:eastAsia="Times New Roman" w:hAnsi="Tahoma" w:cs="Tahoma"/>
          <w:b/>
          <w:sz w:val="24"/>
          <w:szCs w:val="24"/>
          <w:lang w:val="en-US" w:eastAsia="en-GB"/>
        </w:rPr>
        <w:t xml:space="preserve">X </w:t>
      </w:r>
      <w:r w:rsidR="00D84ABF" w:rsidRPr="008E4B71">
        <w:rPr>
          <w:rFonts w:ascii="Tahoma" w:eastAsia="Times New Roman" w:hAnsi="Tahoma" w:cs="Tahoma"/>
          <w:sz w:val="24"/>
          <w:szCs w:val="24"/>
          <w:lang w:val="en-US" w:eastAsia="en-GB"/>
        </w:rPr>
        <w:t xml:space="preserve">again to set your Foreground </w:t>
      </w:r>
      <w:proofErr w:type="spellStart"/>
      <w:r w:rsidR="008E4B71" w:rsidRPr="008E4B71">
        <w:rPr>
          <w:rFonts w:ascii="Tahoma" w:eastAsia="Times New Roman" w:hAnsi="Tahoma" w:cs="Tahoma"/>
          <w:sz w:val="24"/>
          <w:szCs w:val="24"/>
          <w:lang w:val="en-US" w:eastAsia="en-GB"/>
        </w:rPr>
        <w:t>colour</w:t>
      </w:r>
      <w:proofErr w:type="spellEnd"/>
      <w:r w:rsidR="00D84ABF" w:rsidRPr="008E4B71">
        <w:rPr>
          <w:rFonts w:ascii="Tahoma" w:eastAsia="Times New Roman" w:hAnsi="Tahoma" w:cs="Tahoma"/>
          <w:sz w:val="24"/>
          <w:szCs w:val="24"/>
          <w:lang w:val="en-US" w:eastAsia="en-GB"/>
        </w:rPr>
        <w:t xml:space="preserve"> back to white and continue painting until you have all the hair </w:t>
      </w:r>
      <w:proofErr w:type="spellStart"/>
      <w:r w:rsidR="008E4B71" w:rsidRPr="008E4B71">
        <w:rPr>
          <w:rFonts w:ascii="Tahoma" w:eastAsia="Times New Roman" w:hAnsi="Tahoma" w:cs="Tahoma"/>
          <w:sz w:val="24"/>
          <w:szCs w:val="24"/>
          <w:lang w:val="en-US" w:eastAsia="en-GB"/>
        </w:rPr>
        <w:t>colour</w:t>
      </w:r>
      <w:r w:rsidR="00D84ABF" w:rsidRPr="008E4B71">
        <w:rPr>
          <w:rFonts w:ascii="Tahoma" w:eastAsia="Times New Roman" w:hAnsi="Tahoma" w:cs="Tahoma"/>
          <w:sz w:val="24"/>
          <w:szCs w:val="24"/>
          <w:lang w:val="en-US" w:eastAsia="en-GB"/>
        </w:rPr>
        <w:t>ized</w:t>
      </w:r>
      <w:proofErr w:type="spellEnd"/>
      <w:r w:rsidR="00D84ABF" w:rsidRPr="008E4B71">
        <w:rPr>
          <w:rFonts w:ascii="Tahoma" w:eastAsia="Times New Roman" w:hAnsi="Tahoma" w:cs="Tahoma"/>
          <w:sz w:val="24"/>
          <w:szCs w:val="24"/>
          <w:lang w:val="en-US" w:eastAsia="en-GB"/>
        </w:rPr>
        <w:t>:</w:t>
      </w:r>
    </w:p>
    <w:p w:rsidR="00D84ABF" w:rsidRPr="008E4B71" w:rsidRDefault="003B5143" w:rsidP="00A840DF">
      <w:pPr>
        <w:spacing w:after="0" w:line="240" w:lineRule="auto"/>
        <w:jc w:val="center"/>
        <w:rPr>
          <w:rFonts w:ascii="Tahoma" w:eastAsia="Times New Roman" w:hAnsi="Tahoma" w:cs="Tahoma"/>
          <w:sz w:val="24"/>
          <w:szCs w:val="24"/>
          <w:lang w:val="en-US" w:eastAsia="en-GB"/>
        </w:rPr>
      </w:pPr>
      <w:r w:rsidRPr="008E4B71">
        <w:rPr>
          <w:rFonts w:ascii="Tahoma" w:eastAsia="Times New Roman" w:hAnsi="Tahoma" w:cs="Tahoma"/>
          <w:noProof/>
          <w:sz w:val="24"/>
          <w:szCs w:val="24"/>
          <w:lang w:eastAsia="en-GB"/>
        </w:rPr>
        <w:drawing>
          <wp:inline distT="0" distB="0" distL="0" distR="0" wp14:anchorId="4EA63E54" wp14:editId="5AB204F7">
            <wp:extent cx="3581400" cy="295487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ainting-done.jpg"/>
                    <pic:cNvPicPr/>
                  </pic:nvPicPr>
                  <pic:blipFill>
                    <a:blip r:embed="rId20">
                      <a:extLst>
                        <a:ext uri="{28A0092B-C50C-407E-A947-70E740481C1C}">
                          <a14:useLocalDpi xmlns:a14="http://schemas.microsoft.com/office/drawing/2010/main" val="0"/>
                        </a:ext>
                      </a:extLst>
                    </a:blip>
                    <a:stretch>
                      <a:fillRect/>
                    </a:stretch>
                  </pic:blipFill>
                  <pic:spPr>
                    <a:xfrm>
                      <a:off x="0" y="0"/>
                      <a:ext cx="3592387" cy="2963938"/>
                    </a:xfrm>
                    <a:prstGeom prst="rect">
                      <a:avLst/>
                    </a:prstGeom>
                  </pic:spPr>
                </pic:pic>
              </a:graphicData>
            </a:graphic>
          </wp:inline>
        </w:drawing>
      </w:r>
    </w:p>
    <w:p w:rsidR="00D84ABF" w:rsidRPr="008E4B71" w:rsidRDefault="00D84ABF" w:rsidP="00A840DF">
      <w:pPr>
        <w:pStyle w:val="imagetags"/>
        <w:spacing w:before="0" w:beforeAutospacing="0" w:after="0" w:afterAutospacing="0" w:line="240" w:lineRule="auto"/>
        <w:jc w:val="center"/>
        <w:rPr>
          <w:rFonts w:ascii="Tahoma" w:hAnsi="Tahoma" w:cs="Tahoma"/>
          <w:color w:val="auto"/>
          <w:sz w:val="22"/>
          <w:szCs w:val="24"/>
        </w:rPr>
      </w:pPr>
      <w:r w:rsidRPr="008E4B71">
        <w:rPr>
          <w:rFonts w:ascii="Tahoma" w:hAnsi="Tahoma" w:cs="Tahoma"/>
          <w:color w:val="auto"/>
          <w:sz w:val="22"/>
          <w:szCs w:val="24"/>
        </w:rPr>
        <w:t xml:space="preserve">The woman’s hair is now </w:t>
      </w:r>
      <w:proofErr w:type="spellStart"/>
      <w:r w:rsidR="008E4B71" w:rsidRPr="008E4B71">
        <w:rPr>
          <w:rFonts w:ascii="Tahoma" w:hAnsi="Tahoma" w:cs="Tahoma"/>
          <w:color w:val="auto"/>
          <w:sz w:val="22"/>
          <w:szCs w:val="24"/>
        </w:rPr>
        <w:t>colour</w:t>
      </w:r>
      <w:r w:rsidRPr="008E4B71">
        <w:rPr>
          <w:rFonts w:ascii="Tahoma" w:hAnsi="Tahoma" w:cs="Tahoma"/>
          <w:color w:val="auto"/>
          <w:sz w:val="22"/>
          <w:szCs w:val="24"/>
        </w:rPr>
        <w:t>ized</w:t>
      </w:r>
      <w:proofErr w:type="spellEnd"/>
      <w:r w:rsidRPr="008E4B71">
        <w:rPr>
          <w:rFonts w:ascii="Tahoma" w:hAnsi="Tahoma" w:cs="Tahoma"/>
          <w:color w:val="auto"/>
          <w:sz w:val="22"/>
          <w:szCs w:val="24"/>
        </w:rPr>
        <w:t xml:space="preserve"> while the rest of the image is not.</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lastRenderedPageBreak/>
        <w:t>We’ll look at h</w:t>
      </w:r>
      <w:r w:rsidR="003B5143" w:rsidRPr="008E4B71">
        <w:rPr>
          <w:rFonts w:ascii="Tahoma" w:eastAsia="Times New Roman" w:hAnsi="Tahoma" w:cs="Tahoma"/>
          <w:sz w:val="24"/>
          <w:szCs w:val="24"/>
          <w:lang w:val="en-US" w:eastAsia="en-GB"/>
        </w:rPr>
        <w:t>ow to fine-tune the effect next.</w:t>
      </w: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p>
    <w:p w:rsidR="00D84ABF" w:rsidRPr="008E4B71" w:rsidRDefault="00D84ABF" w:rsidP="00607809">
      <w:pPr>
        <w:pStyle w:val="Heading2"/>
        <w:spacing w:before="0" w:line="240" w:lineRule="auto"/>
        <w:rPr>
          <w:rFonts w:ascii="Tahoma" w:eastAsia="Times New Roman" w:hAnsi="Tahoma" w:cs="Tahoma"/>
          <w:color w:val="auto"/>
          <w:sz w:val="24"/>
          <w:szCs w:val="24"/>
          <w:lang w:val="en-US" w:eastAsia="en-GB"/>
        </w:rPr>
      </w:pPr>
      <w:r w:rsidRPr="008E4B71">
        <w:rPr>
          <w:rFonts w:ascii="Tahoma" w:eastAsia="Times New Roman" w:hAnsi="Tahoma" w:cs="Tahoma"/>
          <w:color w:val="auto"/>
          <w:sz w:val="24"/>
          <w:szCs w:val="24"/>
          <w:lang w:val="en-US" w:eastAsia="en-GB"/>
        </w:rPr>
        <w:t xml:space="preserve">Step 7: Change </w:t>
      </w:r>
      <w:r w:rsidR="003B5143" w:rsidRPr="008E4B71">
        <w:rPr>
          <w:rFonts w:ascii="Tahoma" w:eastAsia="Times New Roman" w:hAnsi="Tahoma" w:cs="Tahoma"/>
          <w:color w:val="auto"/>
          <w:sz w:val="24"/>
          <w:szCs w:val="24"/>
          <w:lang w:val="en-US" w:eastAsia="en-GB"/>
        </w:rPr>
        <w:t>the</w:t>
      </w:r>
      <w:r w:rsidRPr="008E4B71">
        <w:rPr>
          <w:rFonts w:ascii="Tahoma" w:eastAsia="Times New Roman" w:hAnsi="Tahoma" w:cs="Tahoma"/>
          <w:color w:val="auto"/>
          <w:sz w:val="24"/>
          <w:szCs w:val="24"/>
          <w:lang w:val="en-US" w:eastAsia="en-GB"/>
        </w:rPr>
        <w:t xml:space="preserve"> Blend Mode </w:t>
      </w:r>
      <w:r w:rsidR="003B5143" w:rsidRPr="008E4B71">
        <w:rPr>
          <w:rFonts w:ascii="Tahoma" w:eastAsia="Times New Roman" w:hAnsi="Tahoma" w:cs="Tahoma"/>
          <w:color w:val="auto"/>
          <w:sz w:val="24"/>
          <w:szCs w:val="24"/>
          <w:lang w:val="en-US" w:eastAsia="en-GB"/>
        </w:rPr>
        <w:t>to</w:t>
      </w:r>
      <w:r w:rsidRPr="008E4B71">
        <w:rPr>
          <w:rFonts w:ascii="Tahoma" w:eastAsia="Times New Roman" w:hAnsi="Tahoma" w:cs="Tahoma"/>
          <w:color w:val="auto"/>
          <w:sz w:val="24"/>
          <w:szCs w:val="24"/>
          <w:lang w:val="en-US" w:eastAsia="en-GB"/>
        </w:rPr>
        <w:t xml:space="preserve"> </w:t>
      </w:r>
      <w:r w:rsidR="003B5143" w:rsidRPr="008E4B71">
        <w:rPr>
          <w:rFonts w:ascii="Tahoma" w:eastAsia="Times New Roman" w:hAnsi="Tahoma" w:cs="Tahoma"/>
          <w:color w:val="auto"/>
          <w:sz w:val="24"/>
          <w:szCs w:val="24"/>
          <w:lang w:val="en-US" w:eastAsia="en-GB"/>
        </w:rPr>
        <w:t>either</w:t>
      </w:r>
      <w:r w:rsidRPr="008E4B71">
        <w:rPr>
          <w:rFonts w:ascii="Tahoma" w:eastAsia="Times New Roman" w:hAnsi="Tahoma" w:cs="Tahoma"/>
          <w:color w:val="auto"/>
          <w:sz w:val="24"/>
          <w:szCs w:val="24"/>
          <w:lang w:val="en-US" w:eastAsia="en-GB"/>
        </w:rPr>
        <w:t xml:space="preserve"> “</w:t>
      </w:r>
      <w:proofErr w:type="spellStart"/>
      <w:r w:rsidR="008E4B71" w:rsidRPr="008E4B71">
        <w:rPr>
          <w:rFonts w:ascii="Tahoma" w:eastAsia="Times New Roman" w:hAnsi="Tahoma" w:cs="Tahoma"/>
          <w:color w:val="auto"/>
          <w:sz w:val="24"/>
          <w:szCs w:val="24"/>
          <w:lang w:val="en-US" w:eastAsia="en-GB"/>
        </w:rPr>
        <w:t>Colour</w:t>
      </w:r>
      <w:proofErr w:type="spellEnd"/>
      <w:r w:rsidRPr="008E4B71">
        <w:rPr>
          <w:rFonts w:ascii="Tahoma" w:eastAsia="Times New Roman" w:hAnsi="Tahoma" w:cs="Tahoma"/>
          <w:color w:val="auto"/>
          <w:sz w:val="24"/>
          <w:szCs w:val="24"/>
          <w:lang w:val="en-US" w:eastAsia="en-GB"/>
        </w:rPr>
        <w:t xml:space="preserve">” </w:t>
      </w:r>
      <w:r w:rsidR="003B5143" w:rsidRPr="008E4B71">
        <w:rPr>
          <w:rFonts w:ascii="Tahoma" w:eastAsia="Times New Roman" w:hAnsi="Tahoma" w:cs="Tahoma"/>
          <w:color w:val="auto"/>
          <w:sz w:val="24"/>
          <w:szCs w:val="24"/>
          <w:lang w:val="en-US" w:eastAsia="en-GB"/>
        </w:rPr>
        <w:t>o</w:t>
      </w:r>
      <w:r w:rsidRPr="008E4B71">
        <w:rPr>
          <w:rFonts w:ascii="Tahoma" w:eastAsia="Times New Roman" w:hAnsi="Tahoma" w:cs="Tahoma"/>
          <w:color w:val="auto"/>
          <w:sz w:val="24"/>
          <w:szCs w:val="24"/>
          <w:lang w:val="en-US" w:eastAsia="en-GB"/>
        </w:rPr>
        <w:t>r “Soft Light”</w:t>
      </w:r>
    </w:p>
    <w:p w:rsidR="00607809" w:rsidRPr="008E4B71" w:rsidRDefault="00607809" w:rsidP="00607809">
      <w:pPr>
        <w:spacing w:after="0"/>
        <w:rPr>
          <w:lang w:val="en-US" w:eastAsia="en-GB"/>
        </w:rPr>
      </w:pPr>
    </w:p>
    <w:p w:rsidR="00B317BE"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The hard part is done! </w:t>
      </w:r>
    </w:p>
    <w:p w:rsidR="00B317BE" w:rsidRDefault="00B317BE" w:rsidP="00607809">
      <w:pPr>
        <w:spacing w:after="0" w:line="240" w:lineRule="auto"/>
        <w:rPr>
          <w:rFonts w:ascii="Tahoma" w:eastAsia="Times New Roman" w:hAnsi="Tahoma" w:cs="Tahoma"/>
          <w:sz w:val="24"/>
          <w:szCs w:val="24"/>
          <w:lang w:val="en-US" w:eastAsia="en-GB"/>
        </w:rPr>
      </w:pPr>
    </w:p>
    <w:p w:rsidR="00B317BE"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We’ve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ized</w:t>
      </w:r>
      <w:proofErr w:type="spellEnd"/>
      <w:r w:rsidRPr="008E4B71">
        <w:rPr>
          <w:rFonts w:ascii="Tahoma" w:eastAsia="Times New Roman" w:hAnsi="Tahoma" w:cs="Tahoma"/>
          <w:sz w:val="24"/>
          <w:szCs w:val="24"/>
          <w:lang w:val="en-US" w:eastAsia="en-GB"/>
        </w:rPr>
        <w:t xml:space="preserve"> the hair while leaving the rest of the image untouched thanks to the layer mask that came with the Hue/Saturation adjustment layer. </w:t>
      </w:r>
    </w:p>
    <w:p w:rsidR="00B317BE" w:rsidRDefault="00B317BE" w:rsidP="00607809">
      <w:pPr>
        <w:spacing w:after="0" w:line="240" w:lineRule="auto"/>
        <w:rPr>
          <w:rFonts w:ascii="Tahoma" w:eastAsia="Times New Roman" w:hAnsi="Tahoma" w:cs="Tahoma"/>
          <w:sz w:val="24"/>
          <w:szCs w:val="24"/>
          <w:lang w:val="en-US" w:eastAsia="en-GB"/>
        </w:rPr>
      </w:pPr>
    </w:p>
    <w:p w:rsidR="00B317BE"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Now we can fine-tune the effect, and the first way to do that is by changing the </w:t>
      </w:r>
      <w:r w:rsidRPr="008E4B71">
        <w:rPr>
          <w:rFonts w:ascii="Tahoma" w:eastAsia="Times New Roman" w:hAnsi="Tahoma" w:cs="Tahoma"/>
          <w:b/>
          <w:sz w:val="24"/>
          <w:szCs w:val="24"/>
          <w:lang w:val="en-US" w:eastAsia="en-GB"/>
        </w:rPr>
        <w:t>blend mode</w:t>
      </w:r>
      <w:r w:rsidRPr="008E4B71">
        <w:rPr>
          <w:rFonts w:ascii="Tahoma" w:eastAsia="Times New Roman" w:hAnsi="Tahoma" w:cs="Tahoma"/>
          <w:sz w:val="24"/>
          <w:szCs w:val="24"/>
          <w:lang w:val="en-US" w:eastAsia="en-GB"/>
        </w:rPr>
        <w:t xml:space="preserve"> of the adjustment layer. </w:t>
      </w:r>
    </w:p>
    <w:p w:rsidR="00B317BE" w:rsidRDefault="00B317BE" w:rsidP="00607809">
      <w:pPr>
        <w:spacing w:after="0" w:line="240" w:lineRule="auto"/>
        <w:rPr>
          <w:rFonts w:ascii="Tahoma" w:eastAsia="Times New Roman" w:hAnsi="Tahoma" w:cs="Tahoma"/>
          <w:sz w:val="24"/>
          <w:szCs w:val="24"/>
          <w:lang w:val="en-US" w:eastAsia="en-GB"/>
        </w:rPr>
      </w:pPr>
    </w:p>
    <w:p w:rsidR="00B317BE"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By default, the blend mode is set to “Normal”, and it works fairly well, but let’s change it to something better. </w:t>
      </w:r>
    </w:p>
    <w:p w:rsidR="00B317BE" w:rsidRDefault="00B317BE" w:rsidP="00607809">
      <w:pPr>
        <w:spacing w:after="0" w:line="240" w:lineRule="auto"/>
        <w:rPr>
          <w:rFonts w:ascii="Tahoma" w:eastAsia="Times New Roman" w:hAnsi="Tahoma" w:cs="Tahoma"/>
          <w:sz w:val="24"/>
          <w:szCs w:val="24"/>
          <w:lang w:val="en-US" w:eastAsia="en-GB"/>
        </w:rPr>
      </w:pPr>
    </w:p>
    <w:p w:rsidR="00B317BE" w:rsidRDefault="00B317BE" w:rsidP="00B317BE">
      <w:pPr>
        <w:spacing w:after="0" w:line="240" w:lineRule="auto"/>
        <w:ind w:left="567" w:hanging="567"/>
        <w:rPr>
          <w:rFonts w:ascii="Tahoma" w:eastAsia="Times New Roman" w:hAnsi="Tahoma" w:cs="Tahoma"/>
          <w:sz w:val="24"/>
          <w:szCs w:val="24"/>
          <w:lang w:val="en-US" w:eastAsia="en-GB"/>
        </w:rPr>
      </w:pPr>
      <w:r>
        <w:rPr>
          <w:rFonts w:ascii="Tahoma" w:eastAsia="Times New Roman" w:hAnsi="Tahoma" w:cs="Tahoma"/>
          <w:sz w:val="24"/>
          <w:szCs w:val="24"/>
          <w:lang w:val="en-US" w:eastAsia="en-GB"/>
        </w:rPr>
        <w:t>1</w:t>
      </w:r>
      <w:r>
        <w:rPr>
          <w:rFonts w:ascii="Tahoma" w:eastAsia="Times New Roman" w:hAnsi="Tahoma" w:cs="Tahoma"/>
          <w:sz w:val="24"/>
          <w:szCs w:val="24"/>
          <w:lang w:val="en-US" w:eastAsia="en-GB"/>
        </w:rPr>
        <w:tab/>
      </w:r>
      <w:r w:rsidR="00D84ABF" w:rsidRPr="008E4B71">
        <w:rPr>
          <w:rFonts w:ascii="Tahoma" w:eastAsia="Times New Roman" w:hAnsi="Tahoma" w:cs="Tahoma"/>
          <w:sz w:val="24"/>
          <w:szCs w:val="24"/>
          <w:lang w:val="en-US" w:eastAsia="en-GB"/>
        </w:rPr>
        <w:t>Go up to the blend mode options in the top left corner of the Layers palette</w:t>
      </w:r>
      <w:r>
        <w:rPr>
          <w:rFonts w:ascii="Tahoma" w:eastAsia="Times New Roman" w:hAnsi="Tahoma" w:cs="Tahoma"/>
          <w:sz w:val="24"/>
          <w:szCs w:val="24"/>
          <w:lang w:val="en-US" w:eastAsia="en-GB"/>
        </w:rPr>
        <w:t>.</w:t>
      </w:r>
    </w:p>
    <w:p w:rsidR="00B317BE" w:rsidRDefault="00B317BE" w:rsidP="00B317BE">
      <w:pPr>
        <w:spacing w:after="0" w:line="240" w:lineRule="auto"/>
        <w:ind w:left="567" w:hanging="567"/>
        <w:rPr>
          <w:rFonts w:ascii="Tahoma" w:eastAsia="Times New Roman" w:hAnsi="Tahoma" w:cs="Tahoma"/>
          <w:sz w:val="24"/>
          <w:szCs w:val="24"/>
          <w:lang w:val="en-US" w:eastAsia="en-GB"/>
        </w:rPr>
      </w:pPr>
    </w:p>
    <w:p w:rsidR="00D84ABF" w:rsidRPr="008E4B71" w:rsidRDefault="00B317BE" w:rsidP="00B317BE">
      <w:pPr>
        <w:spacing w:after="0" w:line="240" w:lineRule="auto"/>
        <w:ind w:left="567" w:hanging="567"/>
        <w:rPr>
          <w:rFonts w:ascii="Tahoma" w:eastAsia="Times New Roman" w:hAnsi="Tahoma" w:cs="Tahoma"/>
          <w:sz w:val="24"/>
          <w:szCs w:val="24"/>
          <w:lang w:val="en-US" w:eastAsia="en-GB"/>
        </w:rPr>
      </w:pPr>
      <w:r>
        <w:rPr>
          <w:rFonts w:ascii="Tahoma" w:eastAsia="Times New Roman" w:hAnsi="Tahoma" w:cs="Tahoma"/>
          <w:sz w:val="24"/>
          <w:szCs w:val="24"/>
          <w:lang w:val="en-US" w:eastAsia="en-GB"/>
        </w:rPr>
        <w:t>2</w:t>
      </w:r>
      <w:r>
        <w:rPr>
          <w:rFonts w:ascii="Tahoma" w:eastAsia="Times New Roman" w:hAnsi="Tahoma" w:cs="Tahoma"/>
          <w:sz w:val="24"/>
          <w:szCs w:val="24"/>
          <w:lang w:val="en-US" w:eastAsia="en-GB"/>
        </w:rPr>
        <w:tab/>
      </w:r>
      <w:r w:rsidR="00D84ABF" w:rsidRPr="008E4B71">
        <w:rPr>
          <w:rFonts w:ascii="Tahoma" w:eastAsia="Times New Roman" w:hAnsi="Tahoma" w:cs="Tahoma"/>
          <w:sz w:val="24"/>
          <w:szCs w:val="24"/>
          <w:lang w:val="en-US" w:eastAsia="en-GB"/>
        </w:rPr>
        <w:t xml:space="preserve">click on the down-pointing arrow to the right of the word “Normal”, and select either </w:t>
      </w:r>
      <w:proofErr w:type="spellStart"/>
      <w:r w:rsidR="008E4B71" w:rsidRPr="008E4B71">
        <w:rPr>
          <w:rFonts w:ascii="Tahoma" w:eastAsia="Times New Roman" w:hAnsi="Tahoma" w:cs="Tahoma"/>
          <w:b/>
          <w:sz w:val="24"/>
          <w:szCs w:val="24"/>
          <w:lang w:val="en-US" w:eastAsia="en-GB"/>
        </w:rPr>
        <w:t>Colour</w:t>
      </w:r>
      <w:proofErr w:type="spellEnd"/>
      <w:r w:rsidR="00D84ABF" w:rsidRPr="008E4B71">
        <w:rPr>
          <w:rFonts w:ascii="Tahoma" w:eastAsia="Times New Roman" w:hAnsi="Tahoma" w:cs="Tahoma"/>
          <w:sz w:val="24"/>
          <w:szCs w:val="24"/>
          <w:lang w:val="en-US" w:eastAsia="en-GB"/>
        </w:rPr>
        <w:t xml:space="preserve"> or </w:t>
      </w:r>
      <w:r w:rsidR="00D84ABF" w:rsidRPr="008E4B71">
        <w:rPr>
          <w:rFonts w:ascii="Tahoma" w:eastAsia="Times New Roman" w:hAnsi="Tahoma" w:cs="Tahoma"/>
          <w:b/>
          <w:sz w:val="24"/>
          <w:szCs w:val="24"/>
          <w:lang w:val="en-US" w:eastAsia="en-GB"/>
        </w:rPr>
        <w:t>Soft Light</w:t>
      </w:r>
      <w:r w:rsidR="00D84ABF" w:rsidRPr="008E4B71">
        <w:rPr>
          <w:rFonts w:ascii="Tahoma" w:eastAsia="Times New Roman" w:hAnsi="Tahoma" w:cs="Tahoma"/>
          <w:sz w:val="24"/>
          <w:szCs w:val="24"/>
          <w:lang w:val="en-US" w:eastAsia="en-GB"/>
        </w:rPr>
        <w:t xml:space="preserve"> from the list:</w:t>
      </w:r>
    </w:p>
    <w:p w:rsidR="00607809" w:rsidRPr="008E4B71" w:rsidRDefault="00607809" w:rsidP="00607809">
      <w:pPr>
        <w:spacing w:after="0" w:line="240" w:lineRule="auto"/>
        <w:rPr>
          <w:rFonts w:ascii="Tahoma" w:eastAsia="Times New Roman" w:hAnsi="Tahoma" w:cs="Tahoma"/>
          <w:sz w:val="24"/>
          <w:szCs w:val="24"/>
          <w:lang w:val="en-US" w:eastAsia="en-GB"/>
        </w:rPr>
      </w:pPr>
    </w:p>
    <w:p w:rsidR="00FB48D2" w:rsidRPr="008E4B71" w:rsidRDefault="00FB48D2" w:rsidP="00B317BE">
      <w:pPr>
        <w:spacing w:after="0" w:line="240" w:lineRule="auto"/>
        <w:ind w:left="567"/>
        <w:rPr>
          <w:rFonts w:ascii="Tahoma" w:eastAsia="Times New Roman" w:hAnsi="Tahoma" w:cs="Tahoma"/>
          <w:sz w:val="24"/>
          <w:szCs w:val="24"/>
          <w:lang w:val="en-US" w:eastAsia="en-GB"/>
        </w:rPr>
      </w:pPr>
      <w:r w:rsidRPr="008E4B71">
        <w:rPr>
          <w:rFonts w:ascii="Tahoma" w:eastAsia="Times New Roman" w:hAnsi="Tahoma" w:cs="Tahoma"/>
          <w:noProof/>
          <w:sz w:val="24"/>
          <w:szCs w:val="24"/>
          <w:lang w:eastAsia="en-GB"/>
        </w:rPr>
        <w:drawing>
          <wp:inline distT="0" distB="0" distL="0" distR="0" wp14:anchorId="7A755982" wp14:editId="02F7D202">
            <wp:extent cx="2600325" cy="24479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olor-blend-mode.gif"/>
                    <pic:cNvPicPr/>
                  </pic:nvPicPr>
                  <pic:blipFill>
                    <a:blip r:embed="rId21">
                      <a:extLst>
                        <a:ext uri="{28A0092B-C50C-407E-A947-70E740481C1C}">
                          <a14:useLocalDpi xmlns:a14="http://schemas.microsoft.com/office/drawing/2010/main" val="0"/>
                        </a:ext>
                      </a:extLst>
                    </a:blip>
                    <a:stretch>
                      <a:fillRect/>
                    </a:stretch>
                  </pic:blipFill>
                  <pic:spPr>
                    <a:xfrm>
                      <a:off x="0" y="0"/>
                      <a:ext cx="2600325" cy="2447925"/>
                    </a:xfrm>
                    <a:prstGeom prst="rect">
                      <a:avLst/>
                    </a:prstGeom>
                  </pic:spPr>
                </pic:pic>
              </a:graphicData>
            </a:graphic>
          </wp:inline>
        </w:drawing>
      </w:r>
    </w:p>
    <w:p w:rsidR="00FB48D2" w:rsidRPr="008E4B71" w:rsidRDefault="00FB48D2" w:rsidP="00B317BE">
      <w:pPr>
        <w:pStyle w:val="imagetags"/>
        <w:spacing w:before="0" w:beforeAutospacing="0" w:after="0" w:afterAutospacing="0" w:line="240" w:lineRule="auto"/>
        <w:ind w:left="567"/>
        <w:rPr>
          <w:rFonts w:ascii="Tahoma" w:hAnsi="Tahoma" w:cs="Tahoma"/>
          <w:color w:val="auto"/>
          <w:szCs w:val="24"/>
        </w:rPr>
      </w:pPr>
      <w:r w:rsidRPr="008E4B71">
        <w:rPr>
          <w:rFonts w:ascii="Tahoma" w:hAnsi="Tahoma" w:cs="Tahoma"/>
          <w:color w:val="auto"/>
          <w:szCs w:val="24"/>
        </w:rPr>
        <w:t>Change the blend mode of the adjustment layer to either “</w:t>
      </w:r>
      <w:proofErr w:type="spellStart"/>
      <w:r w:rsidR="008E4B71" w:rsidRPr="008E4B71">
        <w:rPr>
          <w:rFonts w:ascii="Tahoma" w:hAnsi="Tahoma" w:cs="Tahoma"/>
          <w:color w:val="auto"/>
          <w:szCs w:val="24"/>
        </w:rPr>
        <w:t>Colour</w:t>
      </w:r>
      <w:proofErr w:type="spellEnd"/>
      <w:r w:rsidRPr="008E4B71">
        <w:rPr>
          <w:rFonts w:ascii="Tahoma" w:hAnsi="Tahoma" w:cs="Tahoma"/>
          <w:color w:val="auto"/>
          <w:szCs w:val="24"/>
        </w:rPr>
        <w:t>” or “Soft Light”.</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The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blend mode gives us even more of a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izing</w:t>
      </w:r>
      <w:proofErr w:type="spellEnd"/>
      <w:r w:rsidRPr="008E4B71">
        <w:rPr>
          <w:rFonts w:ascii="Tahoma" w:eastAsia="Times New Roman" w:hAnsi="Tahoma" w:cs="Tahoma"/>
          <w:sz w:val="24"/>
          <w:szCs w:val="24"/>
          <w:lang w:val="en-US" w:eastAsia="en-GB"/>
        </w:rPr>
        <w:t xml:space="preserve"> effect, since it changes only the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of an image (when we had the blend mode set to “Normal”, it was affecting not only the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but also the lightness values of the hair). Here’s my image with the blend mode of the adjustment layer set to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w:t>
      </w:r>
    </w:p>
    <w:p w:rsidR="00D84ABF" w:rsidRPr="008E4B71" w:rsidRDefault="00FB48D2" w:rsidP="00A840DF">
      <w:pPr>
        <w:spacing w:after="0" w:line="240" w:lineRule="auto"/>
        <w:jc w:val="center"/>
        <w:rPr>
          <w:rFonts w:ascii="Tahoma" w:eastAsia="Times New Roman" w:hAnsi="Tahoma" w:cs="Tahoma"/>
          <w:sz w:val="24"/>
          <w:szCs w:val="24"/>
          <w:lang w:val="en-US" w:eastAsia="en-GB"/>
        </w:rPr>
      </w:pPr>
      <w:r w:rsidRPr="008E4B71">
        <w:rPr>
          <w:rFonts w:ascii="Tahoma" w:eastAsia="Times New Roman" w:hAnsi="Tahoma" w:cs="Tahoma"/>
          <w:noProof/>
          <w:sz w:val="24"/>
          <w:szCs w:val="24"/>
          <w:lang w:eastAsia="en-GB"/>
        </w:rPr>
        <w:lastRenderedPageBreak/>
        <w:drawing>
          <wp:inline distT="0" distB="0" distL="0" distR="0" wp14:anchorId="78403AEA" wp14:editId="532118F2">
            <wp:extent cx="3928242" cy="32410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image-color.jpg"/>
                    <pic:cNvPicPr/>
                  </pic:nvPicPr>
                  <pic:blipFill>
                    <a:blip r:embed="rId22">
                      <a:extLst>
                        <a:ext uri="{28A0092B-C50C-407E-A947-70E740481C1C}">
                          <a14:useLocalDpi xmlns:a14="http://schemas.microsoft.com/office/drawing/2010/main" val="0"/>
                        </a:ext>
                      </a:extLst>
                    </a:blip>
                    <a:stretch>
                      <a:fillRect/>
                    </a:stretch>
                  </pic:blipFill>
                  <pic:spPr>
                    <a:xfrm>
                      <a:off x="0" y="0"/>
                      <a:ext cx="3936426" cy="3247793"/>
                    </a:xfrm>
                    <a:prstGeom prst="rect">
                      <a:avLst/>
                    </a:prstGeom>
                  </pic:spPr>
                </pic:pic>
              </a:graphicData>
            </a:graphic>
          </wp:inline>
        </w:drawing>
      </w:r>
    </w:p>
    <w:p w:rsidR="00D84ABF" w:rsidRPr="008E4B71" w:rsidRDefault="00D84ABF" w:rsidP="00A840DF">
      <w:pPr>
        <w:pStyle w:val="imagetags"/>
        <w:spacing w:before="0" w:beforeAutospacing="0" w:after="0" w:afterAutospacing="0" w:line="240" w:lineRule="auto"/>
        <w:rPr>
          <w:rFonts w:ascii="Tahoma" w:hAnsi="Tahoma" w:cs="Tahoma"/>
          <w:color w:val="auto"/>
          <w:szCs w:val="24"/>
        </w:rPr>
      </w:pPr>
      <w:r w:rsidRPr="008E4B71">
        <w:rPr>
          <w:rFonts w:ascii="Tahoma" w:hAnsi="Tahoma" w:cs="Tahoma"/>
          <w:color w:val="auto"/>
          <w:szCs w:val="24"/>
        </w:rPr>
        <w:t>The image with the blend mode of the adjustment layer set to “</w:t>
      </w:r>
      <w:proofErr w:type="spellStart"/>
      <w:r w:rsidR="008E4B71" w:rsidRPr="008E4B71">
        <w:rPr>
          <w:rFonts w:ascii="Tahoma" w:hAnsi="Tahoma" w:cs="Tahoma"/>
          <w:color w:val="auto"/>
          <w:szCs w:val="24"/>
        </w:rPr>
        <w:t>Colour</w:t>
      </w:r>
      <w:proofErr w:type="spellEnd"/>
      <w:r w:rsidRPr="008E4B71">
        <w:rPr>
          <w:rFonts w:ascii="Tahoma" w:hAnsi="Tahoma" w:cs="Tahoma"/>
          <w:color w:val="auto"/>
          <w:szCs w:val="24"/>
        </w:rPr>
        <w:t xml:space="preserve">”. Only the </w:t>
      </w:r>
      <w:proofErr w:type="spellStart"/>
      <w:r w:rsidR="008E4B71" w:rsidRPr="008E4B71">
        <w:rPr>
          <w:rFonts w:ascii="Tahoma" w:hAnsi="Tahoma" w:cs="Tahoma"/>
          <w:color w:val="auto"/>
          <w:szCs w:val="24"/>
        </w:rPr>
        <w:t>colour</w:t>
      </w:r>
      <w:proofErr w:type="spellEnd"/>
      <w:r w:rsidRPr="008E4B71">
        <w:rPr>
          <w:rFonts w:ascii="Tahoma" w:hAnsi="Tahoma" w:cs="Tahoma"/>
          <w:color w:val="auto"/>
          <w:szCs w:val="24"/>
        </w:rPr>
        <w:t xml:space="preserve"> of the hair is being affected. The lightness values in the hair are not being affected).</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The “Soft Light” blend mode gives us a more dramatic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izing</w:t>
      </w:r>
      <w:proofErr w:type="spellEnd"/>
      <w:r w:rsidRPr="008E4B71">
        <w:rPr>
          <w:rFonts w:ascii="Tahoma" w:eastAsia="Times New Roman" w:hAnsi="Tahoma" w:cs="Tahoma"/>
          <w:sz w:val="24"/>
          <w:szCs w:val="24"/>
          <w:lang w:val="en-US" w:eastAsia="en-GB"/>
        </w:rPr>
        <w:t xml:space="preserve"> effect because it not only changes the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of the hair but also boosts the contrast, which I think works even better than the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blend mode in this case. Here’s my image with the blend mode set to “Soft Light”:</w:t>
      </w:r>
    </w:p>
    <w:p w:rsidR="00D84ABF" w:rsidRPr="008E4B71" w:rsidRDefault="00FB48D2" w:rsidP="00A840DF">
      <w:pPr>
        <w:spacing w:after="0" w:line="240" w:lineRule="auto"/>
        <w:jc w:val="center"/>
        <w:rPr>
          <w:rFonts w:ascii="Tahoma" w:eastAsia="Times New Roman" w:hAnsi="Tahoma" w:cs="Tahoma"/>
          <w:sz w:val="24"/>
          <w:szCs w:val="24"/>
          <w:lang w:val="en-US" w:eastAsia="en-GB"/>
        </w:rPr>
      </w:pPr>
      <w:r w:rsidRPr="008E4B71">
        <w:rPr>
          <w:rFonts w:ascii="Tahoma" w:eastAsia="Times New Roman" w:hAnsi="Tahoma" w:cs="Tahoma"/>
          <w:noProof/>
          <w:sz w:val="24"/>
          <w:szCs w:val="24"/>
          <w:lang w:eastAsia="en-GB"/>
        </w:rPr>
        <w:drawing>
          <wp:inline distT="0" distB="0" distL="0" distR="0" wp14:anchorId="37C6E916" wp14:editId="64E8BD6B">
            <wp:extent cx="3333750" cy="275054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image-soft-light.jpg"/>
                    <pic:cNvPicPr/>
                  </pic:nvPicPr>
                  <pic:blipFill>
                    <a:blip r:embed="rId23">
                      <a:extLst>
                        <a:ext uri="{28A0092B-C50C-407E-A947-70E740481C1C}">
                          <a14:useLocalDpi xmlns:a14="http://schemas.microsoft.com/office/drawing/2010/main" val="0"/>
                        </a:ext>
                      </a:extLst>
                    </a:blip>
                    <a:stretch>
                      <a:fillRect/>
                    </a:stretch>
                  </pic:blipFill>
                  <pic:spPr>
                    <a:xfrm>
                      <a:off x="0" y="0"/>
                      <a:ext cx="3336944" cy="2753182"/>
                    </a:xfrm>
                    <a:prstGeom prst="rect">
                      <a:avLst/>
                    </a:prstGeom>
                  </pic:spPr>
                </pic:pic>
              </a:graphicData>
            </a:graphic>
          </wp:inline>
        </w:drawing>
      </w:r>
    </w:p>
    <w:p w:rsidR="00D84ABF" w:rsidRPr="008E4B71" w:rsidRDefault="00D84ABF" w:rsidP="000D4F11">
      <w:pPr>
        <w:pStyle w:val="imagetags"/>
        <w:spacing w:before="0" w:beforeAutospacing="0" w:after="0" w:afterAutospacing="0" w:line="240" w:lineRule="auto"/>
        <w:rPr>
          <w:rFonts w:ascii="Tahoma" w:hAnsi="Tahoma" w:cs="Tahoma"/>
          <w:color w:val="auto"/>
          <w:szCs w:val="24"/>
        </w:rPr>
      </w:pPr>
      <w:r w:rsidRPr="008E4B71">
        <w:rPr>
          <w:rFonts w:ascii="Tahoma" w:hAnsi="Tahoma" w:cs="Tahoma"/>
          <w:color w:val="auto"/>
          <w:szCs w:val="24"/>
        </w:rPr>
        <w:t xml:space="preserve">The image with the blend mode of the adjustment layer set to “Soft Light”, giving us a more dramatic effect. </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Choose the blend mode that works best with your image.</w:t>
      </w: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p>
    <w:p w:rsidR="00D84ABF" w:rsidRPr="008E4B71" w:rsidRDefault="00D84ABF" w:rsidP="00607809">
      <w:pPr>
        <w:pStyle w:val="Heading2"/>
        <w:spacing w:before="0" w:line="240" w:lineRule="auto"/>
        <w:rPr>
          <w:rFonts w:ascii="Tahoma" w:eastAsia="Times New Roman" w:hAnsi="Tahoma" w:cs="Tahoma"/>
          <w:color w:val="auto"/>
          <w:sz w:val="24"/>
          <w:szCs w:val="24"/>
          <w:lang w:val="en-US" w:eastAsia="en-GB"/>
        </w:rPr>
      </w:pPr>
      <w:r w:rsidRPr="008E4B71">
        <w:rPr>
          <w:rFonts w:ascii="Tahoma" w:eastAsia="Times New Roman" w:hAnsi="Tahoma" w:cs="Tahoma"/>
          <w:color w:val="auto"/>
          <w:sz w:val="24"/>
          <w:szCs w:val="24"/>
          <w:lang w:val="en-US" w:eastAsia="en-GB"/>
        </w:rPr>
        <w:t xml:space="preserve">Step 8: Lower </w:t>
      </w:r>
      <w:r w:rsidR="00FB48D2" w:rsidRPr="008E4B71">
        <w:rPr>
          <w:rFonts w:ascii="Tahoma" w:eastAsia="Times New Roman" w:hAnsi="Tahoma" w:cs="Tahoma"/>
          <w:color w:val="auto"/>
          <w:sz w:val="24"/>
          <w:szCs w:val="24"/>
          <w:lang w:val="en-US" w:eastAsia="en-GB"/>
        </w:rPr>
        <w:t>the</w:t>
      </w:r>
      <w:r w:rsidRPr="008E4B71">
        <w:rPr>
          <w:rFonts w:ascii="Tahoma" w:eastAsia="Times New Roman" w:hAnsi="Tahoma" w:cs="Tahoma"/>
          <w:color w:val="auto"/>
          <w:sz w:val="24"/>
          <w:szCs w:val="24"/>
          <w:lang w:val="en-US" w:eastAsia="en-GB"/>
        </w:rPr>
        <w:t xml:space="preserve"> Opacity </w:t>
      </w:r>
      <w:r w:rsidR="00FB48D2" w:rsidRPr="008E4B71">
        <w:rPr>
          <w:rFonts w:ascii="Tahoma" w:eastAsia="Times New Roman" w:hAnsi="Tahoma" w:cs="Tahoma"/>
          <w:color w:val="auto"/>
          <w:sz w:val="24"/>
          <w:szCs w:val="24"/>
          <w:lang w:val="en-US" w:eastAsia="en-GB"/>
        </w:rPr>
        <w:t>o</w:t>
      </w:r>
      <w:r w:rsidRPr="008E4B71">
        <w:rPr>
          <w:rFonts w:ascii="Tahoma" w:eastAsia="Times New Roman" w:hAnsi="Tahoma" w:cs="Tahoma"/>
          <w:color w:val="auto"/>
          <w:sz w:val="24"/>
          <w:szCs w:val="24"/>
          <w:lang w:val="en-US" w:eastAsia="en-GB"/>
        </w:rPr>
        <w:t xml:space="preserve">f </w:t>
      </w:r>
      <w:r w:rsidR="00FB48D2" w:rsidRPr="008E4B71">
        <w:rPr>
          <w:rFonts w:ascii="Tahoma" w:eastAsia="Times New Roman" w:hAnsi="Tahoma" w:cs="Tahoma"/>
          <w:color w:val="auto"/>
          <w:sz w:val="24"/>
          <w:szCs w:val="24"/>
          <w:lang w:val="en-US" w:eastAsia="en-GB"/>
        </w:rPr>
        <w:t>t</w:t>
      </w:r>
      <w:r w:rsidRPr="008E4B71">
        <w:rPr>
          <w:rFonts w:ascii="Tahoma" w:eastAsia="Times New Roman" w:hAnsi="Tahoma" w:cs="Tahoma"/>
          <w:color w:val="auto"/>
          <w:sz w:val="24"/>
          <w:szCs w:val="24"/>
          <w:lang w:val="en-US" w:eastAsia="en-GB"/>
        </w:rPr>
        <w:t xml:space="preserve">he Adjustment Layer </w:t>
      </w:r>
      <w:r w:rsidR="00FB48D2" w:rsidRPr="008E4B71">
        <w:rPr>
          <w:rFonts w:ascii="Tahoma" w:eastAsia="Times New Roman" w:hAnsi="Tahoma" w:cs="Tahoma"/>
          <w:color w:val="auto"/>
          <w:sz w:val="24"/>
          <w:szCs w:val="24"/>
          <w:lang w:val="en-US" w:eastAsia="en-GB"/>
        </w:rPr>
        <w:t>i</w:t>
      </w:r>
      <w:r w:rsidRPr="008E4B71">
        <w:rPr>
          <w:rFonts w:ascii="Tahoma" w:eastAsia="Times New Roman" w:hAnsi="Tahoma" w:cs="Tahoma"/>
          <w:color w:val="auto"/>
          <w:sz w:val="24"/>
          <w:szCs w:val="24"/>
          <w:lang w:val="en-US" w:eastAsia="en-GB"/>
        </w:rPr>
        <w:t>f Needed</w:t>
      </w:r>
    </w:p>
    <w:p w:rsidR="00607809" w:rsidRPr="008E4B71" w:rsidRDefault="00607809" w:rsidP="00B317BE">
      <w:pPr>
        <w:spacing w:after="0" w:line="240" w:lineRule="auto"/>
        <w:rPr>
          <w:lang w:val="en-US" w:eastAsia="en-GB"/>
        </w:rPr>
      </w:pPr>
    </w:p>
    <w:p w:rsidR="00B317BE"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Another way to fine-tune the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izing</w:t>
      </w:r>
      <w:proofErr w:type="spellEnd"/>
      <w:r w:rsidRPr="008E4B71">
        <w:rPr>
          <w:rFonts w:ascii="Tahoma" w:eastAsia="Times New Roman" w:hAnsi="Tahoma" w:cs="Tahoma"/>
          <w:sz w:val="24"/>
          <w:szCs w:val="24"/>
          <w:lang w:val="en-US" w:eastAsia="en-GB"/>
        </w:rPr>
        <w:t xml:space="preserve"> effect is by lowering the opacity of the adjustment layer. </w:t>
      </w:r>
    </w:p>
    <w:p w:rsidR="00B317BE" w:rsidRDefault="00B317BE" w:rsidP="00607809">
      <w:pPr>
        <w:spacing w:after="0" w:line="240" w:lineRule="auto"/>
        <w:rPr>
          <w:rFonts w:ascii="Tahoma" w:eastAsia="Times New Roman" w:hAnsi="Tahoma" w:cs="Tahoma"/>
          <w:sz w:val="24"/>
          <w:szCs w:val="24"/>
          <w:lang w:val="en-US" w:eastAsia="en-GB"/>
        </w:rPr>
      </w:pPr>
    </w:p>
    <w:p w:rsidR="00B317BE"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lastRenderedPageBreak/>
        <w:t xml:space="preserve">If you find the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is too intense, simply go up to the </w:t>
      </w:r>
      <w:r w:rsidRPr="008E4B71">
        <w:rPr>
          <w:rFonts w:ascii="Tahoma" w:eastAsia="Times New Roman" w:hAnsi="Tahoma" w:cs="Tahoma"/>
          <w:b/>
          <w:sz w:val="24"/>
          <w:szCs w:val="24"/>
          <w:lang w:val="en-US" w:eastAsia="en-GB"/>
        </w:rPr>
        <w:t>Opacity</w:t>
      </w:r>
      <w:r w:rsidRPr="008E4B71">
        <w:rPr>
          <w:rFonts w:ascii="Tahoma" w:eastAsia="Times New Roman" w:hAnsi="Tahoma" w:cs="Tahoma"/>
          <w:sz w:val="24"/>
          <w:szCs w:val="24"/>
          <w:lang w:val="en-US" w:eastAsia="en-GB"/>
        </w:rPr>
        <w:t xml:space="preserve"> option in the top right corner of the Layers palette (across from the blend mode option) and lower it until you’re happy with the results. </w:t>
      </w:r>
    </w:p>
    <w:p w:rsidR="00B317BE" w:rsidRDefault="00B317BE" w:rsidP="00607809">
      <w:pPr>
        <w:spacing w:after="0" w:line="240" w:lineRule="auto"/>
        <w:rPr>
          <w:rFonts w:ascii="Tahoma" w:eastAsia="Times New Roman" w:hAnsi="Tahoma" w:cs="Tahoma"/>
          <w:sz w:val="24"/>
          <w:szCs w:val="24"/>
          <w:lang w:val="en-US" w:eastAsia="en-GB"/>
        </w:rPr>
      </w:pPr>
    </w:p>
    <w:p w:rsidR="00D84ABF" w:rsidRPr="008E4B71" w:rsidRDefault="00D84ABF" w:rsidP="00607809">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Here, I’ve lowered the opacity of the adjustment layer to </w:t>
      </w:r>
      <w:r w:rsidR="005245C7" w:rsidRPr="008E4B71">
        <w:rPr>
          <w:rFonts w:ascii="Tahoma" w:eastAsia="Times New Roman" w:hAnsi="Tahoma" w:cs="Tahoma"/>
          <w:sz w:val="24"/>
          <w:szCs w:val="24"/>
          <w:lang w:val="en-US" w:eastAsia="en-GB"/>
        </w:rPr>
        <w:t xml:space="preserve">75 - </w:t>
      </w:r>
      <w:r w:rsidRPr="008E4B71">
        <w:rPr>
          <w:rFonts w:ascii="Tahoma" w:eastAsia="Times New Roman" w:hAnsi="Tahoma" w:cs="Tahoma"/>
          <w:sz w:val="24"/>
          <w:szCs w:val="24"/>
          <w:lang w:val="en-US" w:eastAsia="en-GB"/>
        </w:rPr>
        <w:t>50%:</w:t>
      </w:r>
    </w:p>
    <w:p w:rsidR="00607809" w:rsidRPr="008E4B71" w:rsidRDefault="00607809" w:rsidP="000D4F11">
      <w:pPr>
        <w:spacing w:after="0" w:line="240" w:lineRule="auto"/>
        <w:rPr>
          <w:rFonts w:ascii="Tahoma" w:eastAsia="Times New Roman" w:hAnsi="Tahoma" w:cs="Tahoma"/>
          <w:sz w:val="24"/>
          <w:szCs w:val="24"/>
          <w:lang w:val="en-US" w:eastAsia="en-GB"/>
        </w:rPr>
      </w:pPr>
    </w:p>
    <w:p w:rsidR="004F1CE7" w:rsidRPr="008E4B71" w:rsidRDefault="004F1CE7"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noProof/>
          <w:sz w:val="24"/>
          <w:szCs w:val="24"/>
          <w:lang w:eastAsia="en-GB"/>
        </w:rPr>
        <w:drawing>
          <wp:inline distT="0" distB="0" distL="0" distR="0" wp14:anchorId="4FB79633" wp14:editId="510A04AF">
            <wp:extent cx="2476500" cy="24479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layer-opacity.gif"/>
                    <pic:cNvPicPr/>
                  </pic:nvPicPr>
                  <pic:blipFill>
                    <a:blip r:embed="rId24">
                      <a:extLst>
                        <a:ext uri="{28A0092B-C50C-407E-A947-70E740481C1C}">
                          <a14:useLocalDpi xmlns:a14="http://schemas.microsoft.com/office/drawing/2010/main" val="0"/>
                        </a:ext>
                      </a:extLst>
                    </a:blip>
                    <a:stretch>
                      <a:fillRect/>
                    </a:stretch>
                  </pic:blipFill>
                  <pic:spPr>
                    <a:xfrm>
                      <a:off x="0" y="0"/>
                      <a:ext cx="2476500" cy="2447925"/>
                    </a:xfrm>
                    <a:prstGeom prst="rect">
                      <a:avLst/>
                    </a:prstGeom>
                  </pic:spPr>
                </pic:pic>
              </a:graphicData>
            </a:graphic>
          </wp:inline>
        </w:drawing>
      </w:r>
    </w:p>
    <w:p w:rsidR="00D84ABF" w:rsidRPr="008E4B71" w:rsidRDefault="00D84ABF" w:rsidP="000D4F11">
      <w:pPr>
        <w:pStyle w:val="imagetags"/>
        <w:spacing w:before="0" w:beforeAutospacing="0" w:after="0" w:afterAutospacing="0" w:line="240" w:lineRule="auto"/>
        <w:rPr>
          <w:rFonts w:ascii="Tahoma" w:hAnsi="Tahoma" w:cs="Tahoma"/>
          <w:color w:val="auto"/>
          <w:szCs w:val="24"/>
        </w:rPr>
      </w:pPr>
      <w:r w:rsidRPr="008E4B71">
        <w:rPr>
          <w:rFonts w:ascii="Tahoma" w:hAnsi="Tahoma" w:cs="Tahoma"/>
          <w:color w:val="auto"/>
          <w:szCs w:val="24"/>
        </w:rPr>
        <w:t xml:space="preserve"> Lower the opacity of the adjustment layer for a more subtle </w:t>
      </w:r>
      <w:proofErr w:type="spellStart"/>
      <w:r w:rsidR="008E4B71" w:rsidRPr="008E4B71">
        <w:rPr>
          <w:rFonts w:ascii="Tahoma" w:hAnsi="Tahoma" w:cs="Tahoma"/>
          <w:color w:val="auto"/>
          <w:szCs w:val="24"/>
        </w:rPr>
        <w:t>colour</w:t>
      </w:r>
      <w:r w:rsidRPr="008E4B71">
        <w:rPr>
          <w:rFonts w:ascii="Tahoma" w:hAnsi="Tahoma" w:cs="Tahoma"/>
          <w:color w:val="auto"/>
          <w:szCs w:val="24"/>
        </w:rPr>
        <w:t>izing</w:t>
      </w:r>
      <w:proofErr w:type="spellEnd"/>
      <w:r w:rsidRPr="008E4B71">
        <w:rPr>
          <w:rFonts w:ascii="Tahoma" w:hAnsi="Tahoma" w:cs="Tahoma"/>
          <w:color w:val="auto"/>
          <w:szCs w:val="24"/>
        </w:rPr>
        <w:t xml:space="preserve"> effect. </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This gives me a more subtle </w:t>
      </w:r>
      <w:proofErr w:type="spellStart"/>
      <w:r w:rsidR="008E4B71" w:rsidRPr="008E4B71">
        <w:rPr>
          <w:rFonts w:ascii="Tahoma" w:eastAsia="Times New Roman" w:hAnsi="Tahoma" w:cs="Tahoma"/>
          <w:sz w:val="24"/>
          <w:szCs w:val="24"/>
          <w:lang w:val="en-US" w:eastAsia="en-GB"/>
        </w:rPr>
        <w:t>colour</w:t>
      </w:r>
      <w:r w:rsidRPr="008E4B71">
        <w:rPr>
          <w:rFonts w:ascii="Tahoma" w:eastAsia="Times New Roman" w:hAnsi="Tahoma" w:cs="Tahoma"/>
          <w:sz w:val="24"/>
          <w:szCs w:val="24"/>
          <w:lang w:val="en-US" w:eastAsia="en-GB"/>
        </w:rPr>
        <w:t>izing</w:t>
      </w:r>
      <w:proofErr w:type="spellEnd"/>
      <w:r w:rsidRPr="008E4B71">
        <w:rPr>
          <w:rFonts w:ascii="Tahoma" w:eastAsia="Times New Roman" w:hAnsi="Tahoma" w:cs="Tahoma"/>
          <w:sz w:val="24"/>
          <w:szCs w:val="24"/>
          <w:lang w:val="en-US" w:eastAsia="en-GB"/>
        </w:rPr>
        <w:t xml:space="preserve"> effect:</w:t>
      </w:r>
    </w:p>
    <w:p w:rsidR="00D84ABF" w:rsidRPr="008E4B71" w:rsidRDefault="004F1CE7" w:rsidP="00607809">
      <w:pPr>
        <w:spacing w:after="0" w:line="240" w:lineRule="auto"/>
        <w:jc w:val="center"/>
        <w:rPr>
          <w:rFonts w:ascii="Tahoma" w:eastAsia="Times New Roman" w:hAnsi="Tahoma" w:cs="Tahoma"/>
          <w:sz w:val="24"/>
          <w:szCs w:val="24"/>
          <w:lang w:val="en-US" w:eastAsia="en-GB"/>
        </w:rPr>
      </w:pPr>
      <w:r w:rsidRPr="008E4B71">
        <w:rPr>
          <w:rFonts w:ascii="Tahoma" w:eastAsia="Times New Roman" w:hAnsi="Tahoma" w:cs="Tahoma"/>
          <w:noProof/>
          <w:sz w:val="24"/>
          <w:szCs w:val="24"/>
          <w:lang w:eastAsia="en-GB"/>
        </w:rPr>
        <w:drawing>
          <wp:inline distT="0" distB="0" distL="0" distR="0" wp14:anchorId="08628578" wp14:editId="46A7028B">
            <wp:extent cx="4265346" cy="3519170"/>
            <wp:effectExtent l="0" t="0" r="1905"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opacity-lowered.jpg"/>
                    <pic:cNvPicPr/>
                  </pic:nvPicPr>
                  <pic:blipFill>
                    <a:blip r:embed="rId25">
                      <a:extLst>
                        <a:ext uri="{28A0092B-C50C-407E-A947-70E740481C1C}">
                          <a14:useLocalDpi xmlns:a14="http://schemas.microsoft.com/office/drawing/2010/main" val="0"/>
                        </a:ext>
                      </a:extLst>
                    </a:blip>
                    <a:stretch>
                      <a:fillRect/>
                    </a:stretch>
                  </pic:blipFill>
                  <pic:spPr>
                    <a:xfrm>
                      <a:off x="0" y="0"/>
                      <a:ext cx="4268021" cy="3521377"/>
                    </a:xfrm>
                    <a:prstGeom prst="rect">
                      <a:avLst/>
                    </a:prstGeom>
                  </pic:spPr>
                </pic:pic>
              </a:graphicData>
            </a:graphic>
          </wp:inline>
        </w:drawing>
      </w:r>
    </w:p>
    <w:p w:rsidR="00D84ABF" w:rsidRPr="008E4B71" w:rsidRDefault="00D84ABF" w:rsidP="00607809">
      <w:pPr>
        <w:pStyle w:val="imagetags"/>
        <w:spacing w:before="0" w:beforeAutospacing="0" w:after="0" w:afterAutospacing="0" w:line="240" w:lineRule="auto"/>
        <w:jc w:val="center"/>
        <w:rPr>
          <w:rFonts w:ascii="Tahoma" w:hAnsi="Tahoma" w:cs="Tahoma"/>
          <w:color w:val="auto"/>
          <w:szCs w:val="24"/>
        </w:rPr>
      </w:pPr>
      <w:r w:rsidRPr="008E4B71">
        <w:rPr>
          <w:rFonts w:ascii="Tahoma" w:hAnsi="Tahoma" w:cs="Tahoma"/>
          <w:color w:val="auto"/>
          <w:szCs w:val="24"/>
        </w:rPr>
        <w:t>The image after lowering the opacity of the adjustment layer.</w:t>
      </w:r>
    </w:p>
    <w:p w:rsidR="00607809" w:rsidRPr="008E4B71" w:rsidRDefault="00607809" w:rsidP="000D4F11">
      <w:pPr>
        <w:pStyle w:val="imagetags"/>
        <w:spacing w:before="0" w:beforeAutospacing="0" w:after="0" w:afterAutospacing="0" w:line="240" w:lineRule="auto"/>
        <w:rPr>
          <w:rFonts w:ascii="Tahoma" w:hAnsi="Tahoma" w:cs="Tahoma"/>
          <w:color w:val="auto"/>
          <w:sz w:val="24"/>
          <w:szCs w:val="24"/>
        </w:rPr>
      </w:pPr>
    </w:p>
    <w:p w:rsidR="00D84ABF" w:rsidRPr="008E4B71" w:rsidRDefault="00D84ABF" w:rsidP="000D4F11">
      <w:pPr>
        <w:pStyle w:val="Heading2"/>
        <w:spacing w:before="0" w:line="240" w:lineRule="auto"/>
        <w:rPr>
          <w:rFonts w:ascii="Tahoma" w:eastAsia="Times New Roman" w:hAnsi="Tahoma" w:cs="Tahoma"/>
          <w:color w:val="auto"/>
          <w:sz w:val="24"/>
          <w:szCs w:val="24"/>
          <w:lang w:val="en-US" w:eastAsia="en-GB"/>
        </w:rPr>
      </w:pPr>
      <w:r w:rsidRPr="008E4B71">
        <w:rPr>
          <w:rFonts w:ascii="Tahoma" w:eastAsia="Times New Roman" w:hAnsi="Tahoma" w:cs="Tahoma"/>
          <w:color w:val="auto"/>
          <w:sz w:val="24"/>
          <w:szCs w:val="24"/>
          <w:lang w:val="en-US" w:eastAsia="en-GB"/>
        </w:rPr>
        <w:t xml:space="preserve">Step 9: Edit </w:t>
      </w:r>
      <w:r w:rsidR="00B317BE">
        <w:rPr>
          <w:rFonts w:ascii="Tahoma" w:eastAsia="Times New Roman" w:hAnsi="Tahoma" w:cs="Tahoma"/>
          <w:color w:val="auto"/>
          <w:sz w:val="24"/>
          <w:szCs w:val="24"/>
          <w:lang w:val="en-US" w:eastAsia="en-GB"/>
        </w:rPr>
        <w:t>t</w:t>
      </w:r>
      <w:r w:rsidRPr="008E4B71">
        <w:rPr>
          <w:rFonts w:ascii="Tahoma" w:eastAsia="Times New Roman" w:hAnsi="Tahoma" w:cs="Tahoma"/>
          <w:color w:val="auto"/>
          <w:sz w:val="24"/>
          <w:szCs w:val="24"/>
          <w:lang w:val="en-US" w:eastAsia="en-GB"/>
        </w:rPr>
        <w:t xml:space="preserve">he Hue/Saturation Settings </w:t>
      </w:r>
      <w:r w:rsidR="00B317BE">
        <w:rPr>
          <w:rFonts w:ascii="Tahoma" w:eastAsia="Times New Roman" w:hAnsi="Tahoma" w:cs="Tahoma"/>
          <w:color w:val="auto"/>
          <w:sz w:val="24"/>
          <w:szCs w:val="24"/>
          <w:lang w:val="en-US" w:eastAsia="en-GB"/>
        </w:rPr>
        <w:t>t</w:t>
      </w:r>
      <w:r w:rsidRPr="008E4B71">
        <w:rPr>
          <w:rFonts w:ascii="Tahoma" w:eastAsia="Times New Roman" w:hAnsi="Tahoma" w:cs="Tahoma"/>
          <w:color w:val="auto"/>
          <w:sz w:val="24"/>
          <w:szCs w:val="24"/>
          <w:lang w:val="en-US" w:eastAsia="en-GB"/>
        </w:rPr>
        <w:t xml:space="preserve">o Change </w:t>
      </w:r>
      <w:r w:rsidR="00B317BE">
        <w:rPr>
          <w:rFonts w:ascii="Tahoma" w:eastAsia="Times New Roman" w:hAnsi="Tahoma" w:cs="Tahoma"/>
          <w:color w:val="auto"/>
          <w:sz w:val="24"/>
          <w:szCs w:val="24"/>
          <w:lang w:val="en-US" w:eastAsia="en-GB"/>
        </w:rPr>
        <w:t>t</w:t>
      </w:r>
      <w:r w:rsidRPr="008E4B71">
        <w:rPr>
          <w:rFonts w:ascii="Tahoma" w:eastAsia="Times New Roman" w:hAnsi="Tahoma" w:cs="Tahoma"/>
          <w:color w:val="auto"/>
          <w:sz w:val="24"/>
          <w:szCs w:val="24"/>
          <w:lang w:val="en-US" w:eastAsia="en-GB"/>
        </w:rPr>
        <w:t xml:space="preserve">he Hair </w:t>
      </w:r>
      <w:proofErr w:type="spellStart"/>
      <w:r w:rsidR="008E4B71" w:rsidRPr="008E4B71">
        <w:rPr>
          <w:rFonts w:ascii="Tahoma" w:eastAsia="Times New Roman" w:hAnsi="Tahoma" w:cs="Tahoma"/>
          <w:color w:val="auto"/>
          <w:sz w:val="24"/>
          <w:szCs w:val="24"/>
          <w:lang w:val="en-US" w:eastAsia="en-GB"/>
        </w:rPr>
        <w:t>Colour</w:t>
      </w:r>
      <w:proofErr w:type="spellEnd"/>
      <w:r w:rsidRPr="008E4B71">
        <w:rPr>
          <w:rFonts w:ascii="Tahoma" w:eastAsia="Times New Roman" w:hAnsi="Tahoma" w:cs="Tahoma"/>
          <w:color w:val="auto"/>
          <w:sz w:val="24"/>
          <w:szCs w:val="24"/>
          <w:lang w:val="en-US" w:eastAsia="en-GB"/>
        </w:rPr>
        <w:t xml:space="preserve"> As Needed</w:t>
      </w:r>
    </w:p>
    <w:p w:rsidR="00B317BE" w:rsidRDefault="00B317BE"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At this point we’re done, but if you need to go back and change the hair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to something different, simply double-click on the Hue/Saturation adjustment layer’s thumbnail in the Layers palette (the thumbnail on the left, not the layer mask thumbnail on the right):</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r w:rsidR="004F1CE7" w:rsidRPr="008E4B71">
        <w:rPr>
          <w:rFonts w:ascii="Tahoma" w:eastAsia="Times New Roman" w:hAnsi="Tahoma" w:cs="Tahoma"/>
          <w:noProof/>
          <w:sz w:val="24"/>
          <w:szCs w:val="24"/>
          <w:lang w:eastAsia="en-GB"/>
        </w:rPr>
        <w:drawing>
          <wp:inline distT="0" distB="0" distL="0" distR="0" wp14:anchorId="10195FF2" wp14:editId="38828B66">
            <wp:extent cx="2476500" cy="24479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double-click-thumbnail.gif"/>
                    <pic:cNvPicPr/>
                  </pic:nvPicPr>
                  <pic:blipFill>
                    <a:blip r:embed="rId26">
                      <a:extLst>
                        <a:ext uri="{28A0092B-C50C-407E-A947-70E740481C1C}">
                          <a14:useLocalDpi xmlns:a14="http://schemas.microsoft.com/office/drawing/2010/main" val="0"/>
                        </a:ext>
                      </a:extLst>
                    </a:blip>
                    <a:stretch>
                      <a:fillRect/>
                    </a:stretch>
                  </pic:blipFill>
                  <pic:spPr>
                    <a:xfrm>
                      <a:off x="0" y="0"/>
                      <a:ext cx="2476500" cy="2447925"/>
                    </a:xfrm>
                    <a:prstGeom prst="rect">
                      <a:avLst/>
                    </a:prstGeom>
                  </pic:spPr>
                </pic:pic>
              </a:graphicData>
            </a:graphic>
          </wp:inline>
        </w:drawing>
      </w:r>
    </w:p>
    <w:p w:rsidR="00D84ABF" w:rsidRPr="008E4B71" w:rsidRDefault="00D84ABF" w:rsidP="000D4F11">
      <w:pPr>
        <w:pStyle w:val="imagetags"/>
        <w:spacing w:before="0" w:beforeAutospacing="0" w:after="0" w:afterAutospacing="0" w:line="240" w:lineRule="auto"/>
        <w:rPr>
          <w:rFonts w:ascii="Tahoma" w:hAnsi="Tahoma" w:cs="Tahoma"/>
          <w:color w:val="auto"/>
          <w:szCs w:val="24"/>
        </w:rPr>
      </w:pPr>
      <w:r w:rsidRPr="008E4B71">
        <w:rPr>
          <w:rFonts w:ascii="Tahoma" w:hAnsi="Tahoma" w:cs="Tahoma"/>
          <w:color w:val="auto"/>
          <w:szCs w:val="24"/>
        </w:rPr>
        <w:t xml:space="preserve">Double-click on the adjustment layer’s thumbnail to edit the Hue/Saturation settings and change the hair </w:t>
      </w:r>
      <w:proofErr w:type="spellStart"/>
      <w:r w:rsidR="008E4B71" w:rsidRPr="008E4B71">
        <w:rPr>
          <w:rFonts w:ascii="Tahoma" w:hAnsi="Tahoma" w:cs="Tahoma"/>
          <w:color w:val="auto"/>
          <w:szCs w:val="24"/>
        </w:rPr>
        <w:t>colour</w:t>
      </w:r>
      <w:proofErr w:type="spellEnd"/>
      <w:r w:rsidRPr="008E4B71">
        <w:rPr>
          <w:rFonts w:ascii="Tahoma" w:hAnsi="Tahoma" w:cs="Tahoma"/>
          <w:color w:val="auto"/>
          <w:szCs w:val="24"/>
        </w:rPr>
        <w:t xml:space="preserve">. </w:t>
      </w:r>
    </w:p>
    <w:p w:rsidR="00607809" w:rsidRPr="008E4B71" w:rsidRDefault="00607809" w:rsidP="000D4F11">
      <w:pPr>
        <w:pStyle w:val="imagetags"/>
        <w:spacing w:before="0" w:beforeAutospacing="0" w:after="0" w:afterAutospacing="0" w:line="240" w:lineRule="auto"/>
        <w:rPr>
          <w:rFonts w:ascii="Tahoma" w:hAnsi="Tahoma" w:cs="Tahoma"/>
          <w:color w:val="auto"/>
          <w:sz w:val="24"/>
          <w:szCs w:val="24"/>
        </w:rPr>
      </w:pPr>
    </w:p>
    <w:p w:rsidR="00B317BE"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This brings the Hue/Saturation dialog box back up and we can change the hair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simply by dragging the Hue slider to something different. </w:t>
      </w:r>
    </w:p>
    <w:p w:rsidR="00B317BE" w:rsidRDefault="00B317BE" w:rsidP="000D4F11">
      <w:pPr>
        <w:spacing w:after="0" w:line="240" w:lineRule="auto"/>
        <w:rPr>
          <w:rFonts w:ascii="Tahoma" w:eastAsia="Times New Roman" w:hAnsi="Tahoma" w:cs="Tahoma"/>
          <w:sz w:val="24"/>
          <w:szCs w:val="24"/>
          <w:lang w:val="en-US" w:eastAsia="en-GB"/>
        </w:rPr>
      </w:pPr>
    </w:p>
    <w:p w:rsidR="00B317BE"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We can also re-adjust the saturation of the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with the Saturation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xml:space="preserve">. Since this is an adjustment layer, we’re free to make as many changes as we want without worrying about damaging our image. </w:t>
      </w:r>
    </w:p>
    <w:p w:rsidR="00B317BE" w:rsidRDefault="00B317BE" w:rsidP="000D4F11">
      <w:pPr>
        <w:spacing w:after="0" w:line="240" w:lineRule="auto"/>
        <w:rPr>
          <w:rFonts w:ascii="Tahoma" w:eastAsia="Times New Roman" w:hAnsi="Tahoma" w:cs="Tahoma"/>
          <w:sz w:val="24"/>
          <w:szCs w:val="24"/>
          <w:lang w:val="en-US" w:eastAsia="en-GB"/>
        </w:rPr>
      </w:pPr>
    </w:p>
    <w:p w:rsidR="00D84ABF" w:rsidRPr="008E4B71" w:rsidRDefault="005245C7"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Mess about a bit, I</w:t>
      </w:r>
      <w:r w:rsidR="00D84ABF" w:rsidRPr="008E4B71">
        <w:rPr>
          <w:rFonts w:ascii="Tahoma" w:eastAsia="Times New Roman" w:hAnsi="Tahoma" w:cs="Tahoma"/>
          <w:sz w:val="24"/>
          <w:szCs w:val="24"/>
          <w:lang w:val="en-US" w:eastAsia="en-GB"/>
        </w:rPr>
        <w:t xml:space="preserve"> set my Hue slider to 304 to give her hair more of a pink/purple look:</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 xml:space="preserve"> </w:t>
      </w:r>
      <w:r w:rsidR="004F1CE7" w:rsidRPr="008E4B71">
        <w:rPr>
          <w:rFonts w:ascii="Tahoma" w:eastAsia="Times New Roman" w:hAnsi="Tahoma" w:cs="Tahoma"/>
          <w:noProof/>
          <w:sz w:val="24"/>
          <w:szCs w:val="24"/>
          <w:lang w:eastAsia="en-GB"/>
        </w:rPr>
        <w:drawing>
          <wp:inline distT="0" distB="0" distL="0" distR="0" wp14:anchorId="032AA2A6" wp14:editId="15AE5E93">
            <wp:extent cx="3067050" cy="20383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hue-slider-304.gif"/>
                    <pic:cNvPicPr/>
                  </pic:nvPicPr>
                  <pic:blipFill>
                    <a:blip r:embed="rId27">
                      <a:extLst>
                        <a:ext uri="{28A0092B-C50C-407E-A947-70E740481C1C}">
                          <a14:useLocalDpi xmlns:a14="http://schemas.microsoft.com/office/drawing/2010/main" val="0"/>
                        </a:ext>
                      </a:extLst>
                    </a:blip>
                    <a:stretch>
                      <a:fillRect/>
                    </a:stretch>
                  </pic:blipFill>
                  <pic:spPr>
                    <a:xfrm>
                      <a:off x="0" y="0"/>
                      <a:ext cx="3067050" cy="2038350"/>
                    </a:xfrm>
                    <a:prstGeom prst="rect">
                      <a:avLst/>
                    </a:prstGeom>
                  </pic:spPr>
                </pic:pic>
              </a:graphicData>
            </a:graphic>
          </wp:inline>
        </w:drawing>
      </w:r>
    </w:p>
    <w:p w:rsidR="00D84ABF" w:rsidRPr="008E4B71" w:rsidRDefault="00D84ABF" w:rsidP="000D4F11">
      <w:pPr>
        <w:pStyle w:val="imagetags"/>
        <w:spacing w:before="0" w:beforeAutospacing="0" w:after="0" w:afterAutospacing="0" w:line="240" w:lineRule="auto"/>
        <w:rPr>
          <w:rFonts w:ascii="Tahoma" w:hAnsi="Tahoma" w:cs="Tahoma"/>
          <w:color w:val="auto"/>
          <w:szCs w:val="24"/>
        </w:rPr>
      </w:pPr>
      <w:r w:rsidRPr="008E4B71">
        <w:rPr>
          <w:rFonts w:ascii="Tahoma" w:hAnsi="Tahoma" w:cs="Tahoma"/>
          <w:color w:val="auto"/>
          <w:szCs w:val="24"/>
        </w:rPr>
        <w:t xml:space="preserve">Adjust the Hue slider to change the hair </w:t>
      </w:r>
      <w:proofErr w:type="spellStart"/>
      <w:r w:rsidR="008E4B71" w:rsidRPr="008E4B71">
        <w:rPr>
          <w:rFonts w:ascii="Tahoma" w:hAnsi="Tahoma" w:cs="Tahoma"/>
          <w:color w:val="auto"/>
          <w:szCs w:val="24"/>
        </w:rPr>
        <w:t>colour</w:t>
      </w:r>
      <w:proofErr w:type="spellEnd"/>
      <w:r w:rsidRPr="008E4B71">
        <w:rPr>
          <w:rFonts w:ascii="Tahoma" w:hAnsi="Tahoma" w:cs="Tahoma"/>
          <w:color w:val="auto"/>
          <w:szCs w:val="24"/>
        </w:rPr>
        <w:t xml:space="preserve"> again. </w:t>
      </w:r>
    </w:p>
    <w:p w:rsidR="00607809" w:rsidRPr="008E4B71" w:rsidRDefault="00607809" w:rsidP="000D4F11">
      <w:pPr>
        <w:pStyle w:val="imagetags"/>
        <w:spacing w:before="0" w:beforeAutospacing="0" w:after="0" w:afterAutospacing="0" w:line="240" w:lineRule="auto"/>
        <w:rPr>
          <w:rFonts w:ascii="Tahoma" w:hAnsi="Tahoma" w:cs="Tahoma"/>
          <w:color w:val="auto"/>
          <w:sz w:val="24"/>
          <w:szCs w:val="24"/>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t>I’m also going to set the blend mode of the adjustment layer back to “</w:t>
      </w:r>
      <w:proofErr w:type="spellStart"/>
      <w:r w:rsidR="008E4B71" w:rsidRPr="008E4B71">
        <w:rPr>
          <w:rFonts w:ascii="Tahoma" w:eastAsia="Times New Roman" w:hAnsi="Tahoma" w:cs="Tahoma"/>
          <w:sz w:val="24"/>
          <w:szCs w:val="24"/>
          <w:lang w:val="en-US" w:eastAsia="en-GB"/>
        </w:rPr>
        <w:t>Colour</w:t>
      </w:r>
      <w:proofErr w:type="spellEnd"/>
      <w:r w:rsidRPr="008E4B71">
        <w:rPr>
          <w:rFonts w:ascii="Tahoma" w:eastAsia="Times New Roman" w:hAnsi="Tahoma" w:cs="Tahoma"/>
          <w:sz w:val="24"/>
          <w:szCs w:val="24"/>
          <w:lang w:val="en-US" w:eastAsia="en-GB"/>
        </w:rPr>
        <w:t>” and increase the opacity to around 75%:</w:t>
      </w:r>
    </w:p>
    <w:p w:rsidR="00607809" w:rsidRPr="008E4B71" w:rsidRDefault="00607809" w:rsidP="000D4F11">
      <w:pPr>
        <w:spacing w:after="0" w:line="240" w:lineRule="auto"/>
        <w:rPr>
          <w:rFonts w:ascii="Tahoma" w:eastAsia="Times New Roman" w:hAnsi="Tahoma" w:cs="Tahoma"/>
          <w:sz w:val="24"/>
          <w:szCs w:val="24"/>
          <w:lang w:val="en-US" w:eastAsia="en-GB"/>
        </w:rPr>
      </w:pPr>
    </w:p>
    <w:p w:rsidR="00D84ABF" w:rsidRPr="008E4B71" w:rsidRDefault="00D84ABF" w:rsidP="000D4F11">
      <w:pPr>
        <w:spacing w:after="0" w:line="240" w:lineRule="auto"/>
        <w:rPr>
          <w:rFonts w:ascii="Tahoma" w:eastAsia="Times New Roman" w:hAnsi="Tahoma" w:cs="Tahoma"/>
          <w:sz w:val="24"/>
          <w:szCs w:val="24"/>
          <w:lang w:val="en-US" w:eastAsia="en-GB"/>
        </w:rPr>
      </w:pPr>
      <w:r w:rsidRPr="008E4B71">
        <w:rPr>
          <w:rFonts w:ascii="Tahoma" w:eastAsia="Times New Roman" w:hAnsi="Tahoma" w:cs="Tahoma"/>
          <w:sz w:val="24"/>
          <w:szCs w:val="24"/>
          <w:lang w:val="en-US" w:eastAsia="en-GB"/>
        </w:rPr>
        <w:lastRenderedPageBreak/>
        <w:t xml:space="preserve"> </w:t>
      </w:r>
      <w:r w:rsidR="004F1CE7" w:rsidRPr="008E4B71">
        <w:rPr>
          <w:rFonts w:ascii="Tahoma" w:eastAsia="Times New Roman" w:hAnsi="Tahoma" w:cs="Tahoma"/>
          <w:noProof/>
          <w:sz w:val="24"/>
          <w:szCs w:val="24"/>
          <w:lang w:eastAsia="en-GB"/>
        </w:rPr>
        <w:drawing>
          <wp:inline distT="0" distB="0" distL="0" distR="0" wp14:anchorId="5D6EDD95" wp14:editId="0137861C">
            <wp:extent cx="2619375" cy="24479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color-opacity-75.gif"/>
                    <pic:cNvPicPr/>
                  </pic:nvPicPr>
                  <pic:blipFill>
                    <a:blip r:embed="rId28">
                      <a:extLst>
                        <a:ext uri="{28A0092B-C50C-407E-A947-70E740481C1C}">
                          <a14:useLocalDpi xmlns:a14="http://schemas.microsoft.com/office/drawing/2010/main" val="0"/>
                        </a:ext>
                      </a:extLst>
                    </a:blip>
                    <a:stretch>
                      <a:fillRect/>
                    </a:stretch>
                  </pic:blipFill>
                  <pic:spPr>
                    <a:xfrm>
                      <a:off x="0" y="0"/>
                      <a:ext cx="2619375" cy="2447925"/>
                    </a:xfrm>
                    <a:prstGeom prst="rect">
                      <a:avLst/>
                    </a:prstGeom>
                  </pic:spPr>
                </pic:pic>
              </a:graphicData>
            </a:graphic>
          </wp:inline>
        </w:drawing>
      </w:r>
    </w:p>
    <w:p w:rsidR="00607809" w:rsidRPr="008E4B71" w:rsidRDefault="00D84ABF" w:rsidP="00607809">
      <w:pPr>
        <w:pStyle w:val="imagetags"/>
        <w:spacing w:before="0" w:beforeAutospacing="0" w:after="0" w:afterAutospacing="0" w:line="240" w:lineRule="auto"/>
        <w:rPr>
          <w:rFonts w:ascii="Tahoma" w:hAnsi="Tahoma" w:cs="Tahoma"/>
          <w:color w:val="auto"/>
          <w:szCs w:val="24"/>
        </w:rPr>
      </w:pPr>
      <w:r w:rsidRPr="008E4B71">
        <w:rPr>
          <w:rFonts w:ascii="Tahoma" w:hAnsi="Tahoma" w:cs="Tahoma"/>
          <w:color w:val="auto"/>
          <w:szCs w:val="24"/>
        </w:rPr>
        <w:t xml:space="preserve">Setting the blend mode back to </w:t>
      </w:r>
      <w:proofErr w:type="spellStart"/>
      <w:r w:rsidR="008E4B71" w:rsidRPr="008E4B71">
        <w:rPr>
          <w:rFonts w:ascii="Tahoma" w:hAnsi="Tahoma" w:cs="Tahoma"/>
          <w:color w:val="auto"/>
          <w:szCs w:val="24"/>
        </w:rPr>
        <w:t>Colour</w:t>
      </w:r>
      <w:proofErr w:type="spellEnd"/>
      <w:r w:rsidRPr="008E4B71">
        <w:rPr>
          <w:rFonts w:ascii="Tahoma" w:hAnsi="Tahoma" w:cs="Tahoma"/>
          <w:color w:val="auto"/>
          <w:szCs w:val="24"/>
        </w:rPr>
        <w:t xml:space="preserve"> and raising the opacity to 75%. </w:t>
      </w:r>
    </w:p>
    <w:p w:rsidR="00607809" w:rsidRPr="008E4B71" w:rsidRDefault="00607809" w:rsidP="00607809">
      <w:pPr>
        <w:pStyle w:val="imagetags"/>
        <w:spacing w:before="0" w:beforeAutospacing="0" w:after="0" w:afterAutospacing="0" w:line="240" w:lineRule="auto"/>
        <w:rPr>
          <w:rFonts w:ascii="Tahoma" w:hAnsi="Tahoma" w:cs="Tahoma"/>
          <w:color w:val="auto"/>
          <w:sz w:val="24"/>
          <w:szCs w:val="24"/>
        </w:rPr>
      </w:pPr>
    </w:p>
    <w:p w:rsidR="00D84ABF" w:rsidRPr="008E4B71" w:rsidRDefault="00D84ABF" w:rsidP="00607809">
      <w:pPr>
        <w:pStyle w:val="imagetags"/>
        <w:spacing w:before="0" w:beforeAutospacing="0" w:after="0" w:afterAutospacing="0" w:line="240" w:lineRule="auto"/>
        <w:rPr>
          <w:rFonts w:ascii="Tahoma" w:hAnsi="Tahoma" w:cs="Tahoma"/>
          <w:color w:val="auto"/>
          <w:sz w:val="24"/>
          <w:szCs w:val="24"/>
        </w:rPr>
      </w:pPr>
      <w:r w:rsidRPr="008E4B71">
        <w:rPr>
          <w:rFonts w:ascii="Tahoma" w:hAnsi="Tahoma" w:cs="Tahoma"/>
          <w:color w:val="auto"/>
          <w:sz w:val="24"/>
          <w:szCs w:val="24"/>
        </w:rPr>
        <w:t>And here’s my new result:</w:t>
      </w:r>
    </w:p>
    <w:p w:rsidR="00D84ABF" w:rsidRPr="008E4B71" w:rsidRDefault="004B1354" w:rsidP="00A840DF">
      <w:pPr>
        <w:spacing w:after="0" w:line="240" w:lineRule="auto"/>
        <w:jc w:val="center"/>
        <w:rPr>
          <w:rFonts w:ascii="Tahoma" w:eastAsia="Times New Roman" w:hAnsi="Tahoma" w:cs="Tahoma"/>
          <w:sz w:val="24"/>
          <w:szCs w:val="24"/>
          <w:lang w:val="en-US" w:eastAsia="en-GB"/>
        </w:rPr>
      </w:pPr>
      <w:r w:rsidRPr="008E4B71">
        <w:rPr>
          <w:rFonts w:ascii="Tahoma" w:eastAsia="Times New Roman" w:hAnsi="Tahoma" w:cs="Tahoma"/>
          <w:noProof/>
          <w:sz w:val="24"/>
          <w:szCs w:val="24"/>
          <w:lang w:eastAsia="en-GB"/>
        </w:rPr>
        <w:drawing>
          <wp:inline distT="0" distB="0" distL="0" distR="0" wp14:anchorId="4A207FA4" wp14:editId="5BCD9B82">
            <wp:extent cx="5064981" cy="4178918"/>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image-new-color.jpg"/>
                    <pic:cNvPicPr/>
                  </pic:nvPicPr>
                  <pic:blipFill>
                    <a:blip r:embed="rId29">
                      <a:extLst>
                        <a:ext uri="{28A0092B-C50C-407E-A947-70E740481C1C}">
                          <a14:useLocalDpi xmlns:a14="http://schemas.microsoft.com/office/drawing/2010/main" val="0"/>
                        </a:ext>
                      </a:extLst>
                    </a:blip>
                    <a:stretch>
                      <a:fillRect/>
                    </a:stretch>
                  </pic:blipFill>
                  <pic:spPr>
                    <a:xfrm>
                      <a:off x="0" y="0"/>
                      <a:ext cx="5063762" cy="4177912"/>
                    </a:xfrm>
                    <a:prstGeom prst="rect">
                      <a:avLst/>
                    </a:prstGeom>
                  </pic:spPr>
                </pic:pic>
              </a:graphicData>
            </a:graphic>
          </wp:inline>
        </w:drawing>
      </w:r>
      <w:bookmarkStart w:id="0" w:name="_GoBack"/>
      <w:bookmarkEnd w:id="0"/>
    </w:p>
    <w:p w:rsidR="004B1354" w:rsidRPr="008E4B71" w:rsidRDefault="00D84ABF" w:rsidP="00A840DF">
      <w:pPr>
        <w:pStyle w:val="imagetags"/>
        <w:spacing w:before="0" w:beforeAutospacing="0" w:after="0" w:afterAutospacing="0" w:line="240" w:lineRule="auto"/>
        <w:jc w:val="center"/>
        <w:rPr>
          <w:rFonts w:ascii="Tahoma" w:hAnsi="Tahoma" w:cs="Tahoma"/>
          <w:color w:val="auto"/>
          <w:szCs w:val="24"/>
        </w:rPr>
      </w:pPr>
      <w:r w:rsidRPr="008E4B71">
        <w:rPr>
          <w:rFonts w:ascii="Tahoma" w:hAnsi="Tahoma" w:cs="Tahoma"/>
          <w:color w:val="auto"/>
          <w:szCs w:val="24"/>
        </w:rPr>
        <w:t>The image after</w:t>
      </w:r>
      <w:r w:rsidR="004B1354" w:rsidRPr="008E4B71">
        <w:rPr>
          <w:rFonts w:ascii="Tahoma" w:hAnsi="Tahoma" w:cs="Tahoma"/>
          <w:color w:val="auto"/>
          <w:szCs w:val="24"/>
        </w:rPr>
        <w:t xml:space="preserve"> c</w:t>
      </w:r>
      <w:r w:rsidRPr="008E4B71">
        <w:rPr>
          <w:rFonts w:ascii="Tahoma" w:hAnsi="Tahoma" w:cs="Tahoma"/>
          <w:color w:val="auto"/>
          <w:szCs w:val="24"/>
        </w:rPr>
        <w:t xml:space="preserve">hanging the hair </w:t>
      </w:r>
      <w:proofErr w:type="spellStart"/>
      <w:r w:rsidR="008E4B71" w:rsidRPr="008E4B71">
        <w:rPr>
          <w:rFonts w:ascii="Tahoma" w:hAnsi="Tahoma" w:cs="Tahoma"/>
          <w:color w:val="auto"/>
          <w:szCs w:val="24"/>
        </w:rPr>
        <w:t>colour</w:t>
      </w:r>
      <w:proofErr w:type="spellEnd"/>
      <w:r w:rsidRPr="008E4B71">
        <w:rPr>
          <w:rFonts w:ascii="Tahoma" w:hAnsi="Tahoma" w:cs="Tahoma"/>
          <w:color w:val="auto"/>
          <w:szCs w:val="24"/>
        </w:rPr>
        <w:t xml:space="preserve"> and saturation, blend mode and opacity value.</w:t>
      </w:r>
    </w:p>
    <w:p w:rsidR="00607809" w:rsidRPr="008E4B71" w:rsidRDefault="00607809" w:rsidP="000D4F11">
      <w:pPr>
        <w:pStyle w:val="imagetags"/>
        <w:spacing w:before="0" w:beforeAutospacing="0" w:after="0" w:afterAutospacing="0" w:line="240" w:lineRule="auto"/>
        <w:rPr>
          <w:rFonts w:ascii="Tahoma" w:hAnsi="Tahoma" w:cs="Tahoma"/>
          <w:color w:val="auto"/>
          <w:sz w:val="24"/>
          <w:szCs w:val="24"/>
        </w:rPr>
      </w:pPr>
    </w:p>
    <w:p w:rsidR="00D84ABF" w:rsidRPr="008E4B71" w:rsidRDefault="004B1354" w:rsidP="000D4F11">
      <w:pPr>
        <w:pStyle w:val="imagetags"/>
        <w:spacing w:before="0" w:beforeAutospacing="0" w:after="0" w:afterAutospacing="0" w:line="240" w:lineRule="auto"/>
        <w:rPr>
          <w:rFonts w:ascii="Tahoma" w:hAnsi="Tahoma" w:cs="Tahoma"/>
          <w:color w:val="auto"/>
          <w:sz w:val="24"/>
          <w:szCs w:val="24"/>
        </w:rPr>
      </w:pPr>
      <w:r w:rsidRPr="008E4B71">
        <w:rPr>
          <w:rFonts w:ascii="Tahoma" w:hAnsi="Tahoma" w:cs="Tahoma"/>
          <w:color w:val="auto"/>
          <w:sz w:val="24"/>
          <w:szCs w:val="24"/>
        </w:rPr>
        <w:t>And there we have it.</w:t>
      </w:r>
      <w:r w:rsidR="00D84ABF" w:rsidRPr="008E4B71">
        <w:rPr>
          <w:rFonts w:ascii="Tahoma" w:hAnsi="Tahoma" w:cs="Tahoma"/>
          <w:color w:val="auto"/>
          <w:sz w:val="24"/>
          <w:szCs w:val="24"/>
        </w:rPr>
        <w:t xml:space="preserve"> That’s how to change someone’s hair </w:t>
      </w:r>
      <w:proofErr w:type="spellStart"/>
      <w:r w:rsidR="008E4B71" w:rsidRPr="008E4B71">
        <w:rPr>
          <w:rFonts w:ascii="Tahoma" w:hAnsi="Tahoma" w:cs="Tahoma"/>
          <w:color w:val="auto"/>
          <w:sz w:val="24"/>
          <w:szCs w:val="24"/>
        </w:rPr>
        <w:t>colour</w:t>
      </w:r>
      <w:proofErr w:type="spellEnd"/>
      <w:r w:rsidRPr="008E4B71">
        <w:rPr>
          <w:rFonts w:ascii="Tahoma" w:hAnsi="Tahoma" w:cs="Tahoma"/>
          <w:color w:val="auto"/>
          <w:sz w:val="24"/>
          <w:szCs w:val="24"/>
        </w:rPr>
        <w:t xml:space="preserve"> in Photoshop.</w:t>
      </w:r>
      <w:r w:rsidR="00D84ABF" w:rsidRPr="008E4B71">
        <w:rPr>
          <w:rFonts w:ascii="Tahoma" w:hAnsi="Tahoma" w:cs="Tahoma"/>
          <w:noProof/>
          <w:vanish/>
          <w:color w:val="auto"/>
          <w:sz w:val="24"/>
          <w:szCs w:val="24"/>
          <w:lang w:val="en-GB"/>
        </w:rPr>
        <w:drawing>
          <wp:inline distT="0" distB="0" distL="0" distR="0" wp14:anchorId="79D3A2DD" wp14:editId="471BF3EB">
            <wp:extent cx="3067685" cy="2036445"/>
            <wp:effectExtent l="0" t="0" r="0" b="1905"/>
            <wp:docPr id="25" name="Picture 25"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dobe Photoshop Tutorial - Digital Photo Editing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685" cy="2036445"/>
                    </a:xfrm>
                    <a:prstGeom prst="rect">
                      <a:avLst/>
                    </a:prstGeom>
                    <a:noFill/>
                    <a:ln>
                      <a:noFill/>
                    </a:ln>
                  </pic:spPr>
                </pic:pic>
              </a:graphicData>
            </a:graphic>
          </wp:inline>
        </w:drawing>
      </w:r>
      <w:r w:rsidR="00D84ABF" w:rsidRPr="008E4B71">
        <w:rPr>
          <w:rFonts w:ascii="Tahoma" w:hAnsi="Tahoma" w:cs="Tahoma"/>
          <w:vanish/>
          <w:color w:val="auto"/>
          <w:sz w:val="24"/>
          <w:szCs w:val="24"/>
        </w:rPr>
        <w:t>This brings the Hue/Saturation dialog box back up and we can change the hair color simply by dragging the Hue slider to something different. We can also re-adjust the saturation of the color with the Saturation color. Since this is an adjustment layer, we’re free to make as many changes as we want without worrying about damaging our image. Just for fun, I’ll set my Hue slider to 304 to give her hair more of a pink/purple look:</w:t>
      </w:r>
    </w:p>
    <w:p w:rsidR="00D84ABF" w:rsidRPr="008E4B71" w:rsidRDefault="00D84ABF" w:rsidP="000D4F11">
      <w:pPr>
        <w:spacing w:after="0" w:line="240" w:lineRule="auto"/>
        <w:rPr>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16694D20" wp14:editId="60C0746D">
            <wp:extent cx="3067685" cy="2036445"/>
            <wp:effectExtent l="0" t="0" r="0" b="1905"/>
            <wp:docPr id="24" name="Picture 24"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dobe Photoshop Tutorial - Digital Photo Editing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685" cy="2036445"/>
                    </a:xfrm>
                    <a:prstGeom prst="rect">
                      <a:avLst/>
                    </a:prstGeom>
                    <a:noFill/>
                    <a:ln>
                      <a:noFill/>
                    </a:ln>
                  </pic:spPr>
                </pic:pic>
              </a:graphicData>
            </a:graphic>
          </wp:inline>
        </w:drawing>
      </w:r>
    </w:p>
    <w:p w:rsidR="00D84ABF" w:rsidRPr="008E4B71" w:rsidRDefault="00D84ABF" w:rsidP="000D4F11">
      <w:pPr>
        <w:spacing w:after="0" w:line="240" w:lineRule="auto"/>
        <w:rPr>
          <w:rFonts w:ascii="Tahoma" w:eastAsia="Times New Roman" w:hAnsi="Tahoma" w:cs="Tahoma"/>
          <w:vanish/>
          <w:sz w:val="24"/>
          <w:szCs w:val="24"/>
          <w:lang w:val="en-US" w:eastAsia="en-GB"/>
        </w:rPr>
      </w:pPr>
      <w:r w:rsidRPr="008E4B71">
        <w:rPr>
          <w:rFonts w:ascii="Tahoma" w:eastAsia="Times New Roman" w:hAnsi="Tahoma" w:cs="Tahoma"/>
          <w:vanish/>
          <w:sz w:val="24"/>
          <w:szCs w:val="24"/>
          <w:lang w:val="en-US" w:eastAsia="en-GB"/>
        </w:rPr>
        <w:t xml:space="preserve">Adjust the Hue slider to change the hair color again. </w:t>
      </w:r>
    </w:p>
    <w:p w:rsidR="00D84ABF" w:rsidRPr="008E4B71" w:rsidRDefault="00D84ABF" w:rsidP="000D4F11">
      <w:pPr>
        <w:spacing w:after="0" w:line="240" w:lineRule="auto"/>
        <w:outlineLvl w:val="0"/>
        <w:rPr>
          <w:rFonts w:ascii="Tahoma" w:eastAsia="Times New Roman" w:hAnsi="Tahoma" w:cs="Tahoma"/>
          <w:b/>
          <w:bCs/>
          <w:vanish/>
          <w:kern w:val="36"/>
          <w:sz w:val="24"/>
          <w:szCs w:val="24"/>
          <w:lang w:val="en-US" w:eastAsia="en-GB"/>
        </w:rPr>
      </w:pPr>
      <w:r w:rsidRPr="008E4B71">
        <w:rPr>
          <w:rFonts w:ascii="Tahoma" w:eastAsia="Times New Roman" w:hAnsi="Tahoma" w:cs="Tahoma"/>
          <w:b/>
          <w:bCs/>
          <w:vanish/>
          <w:kern w:val="36"/>
          <w:sz w:val="24"/>
          <w:szCs w:val="24"/>
          <w:lang w:val="en-US" w:eastAsia="en-GB"/>
        </w:rPr>
        <w:t xml:space="preserve">Changing Hair Color In An Image With Photoshop </w:t>
      </w:r>
    </w:p>
    <w:p w:rsidR="00D84ABF" w:rsidRPr="008E4B71" w:rsidRDefault="00D84ABF" w:rsidP="000D4F11">
      <w:pPr>
        <w:spacing w:after="0" w:line="240" w:lineRule="auto"/>
        <w:rPr>
          <w:ins w:id="1" w:author="Unknown"/>
          <w:rFonts w:ascii="Tahoma" w:eastAsia="Times New Roman" w:hAnsi="Tahoma" w:cs="Tahoma"/>
          <w:vanish/>
          <w:sz w:val="24"/>
          <w:szCs w:val="24"/>
          <w:lang w:val="en-US" w:eastAsia="en-GB"/>
        </w:rPr>
      </w:pPr>
      <w:ins w:id="2" w:author="Unknown">
        <w:r w:rsidRPr="008E4B71">
          <w:rPr>
            <w:rFonts w:ascii="Tahoma" w:eastAsia="Times New Roman" w:hAnsi="Tahoma" w:cs="Tahoma"/>
            <w:vanish/>
            <w:sz w:val="24"/>
            <w:szCs w:val="24"/>
            <w:lang w:val="en-US" w:eastAsia="en-GB"/>
          </w:rPr>
          <w:t xml:space="preserve">Written by Steve Patterson. </w:t>
        </w:r>
        <w:r w:rsidRPr="008E4B71">
          <w:rPr>
            <w:rFonts w:ascii="Tahoma" w:eastAsia="Times New Roman" w:hAnsi="Tahoma" w:cs="Tahoma"/>
            <w:vanish/>
            <w:sz w:val="24"/>
            <w:szCs w:val="24"/>
            <w:lang w:val="en-US" w:eastAsia="en-GB"/>
          </w:rPr>
          <w:br/>
          <w:t xml:space="preserve">In this </w:t>
        </w:r>
        <w:r w:rsidRPr="008E4B71">
          <w:rPr>
            <w:rFonts w:ascii="Tahoma" w:eastAsia="Times New Roman" w:hAnsi="Tahoma" w:cs="Tahoma"/>
            <w:b/>
            <w:bCs/>
            <w:vanish/>
            <w:sz w:val="24"/>
            <w:szCs w:val="24"/>
            <w:lang w:val="en-US" w:eastAsia="en-GB"/>
          </w:rPr>
          <w:t>photo retouching tutorial</w:t>
        </w:r>
        <w:r w:rsidRPr="008E4B71">
          <w:rPr>
            <w:rFonts w:ascii="Tahoma" w:eastAsia="Times New Roman" w:hAnsi="Tahoma" w:cs="Tahoma"/>
            <w:vanish/>
            <w:sz w:val="24"/>
            <w:szCs w:val="24"/>
            <w:lang w:val="en-US" w:eastAsia="en-GB"/>
          </w:rPr>
          <w:t xml:space="preserve">, we’re going to look at how simple and easy it is to </w:t>
        </w:r>
        <w:r w:rsidRPr="008E4B71">
          <w:rPr>
            <w:rFonts w:ascii="Tahoma" w:eastAsia="Times New Roman" w:hAnsi="Tahoma" w:cs="Tahoma"/>
            <w:b/>
            <w:bCs/>
            <w:vanish/>
            <w:sz w:val="24"/>
            <w:szCs w:val="24"/>
            <w:lang w:val="en-US" w:eastAsia="en-GB"/>
          </w:rPr>
          <w:t>change hair color in Photoshop</w:t>
        </w:r>
        <w:r w:rsidRPr="008E4B71">
          <w:rPr>
            <w:rFonts w:ascii="Tahoma" w:eastAsia="Times New Roman" w:hAnsi="Tahoma" w:cs="Tahoma"/>
            <w:vanish/>
            <w:sz w:val="24"/>
            <w:szCs w:val="24"/>
            <w:lang w:val="en-US" w:eastAsia="en-GB"/>
          </w:rPr>
          <w:t xml:space="preserve"> by tinting and colorizing someone’s hair in a photo. The technique we’ll be learning here gives us complete control over what we’re doing, with several different ways of fine-tuning the results, plus we can also go back any time we want and change the hair color without having to redo all the work! You can use this technique on photos of other people (friends, family, clients), or you can even use it on a photo of yourself to see how different hair colors would look on you!</w:t>
        </w:r>
      </w:ins>
    </w:p>
    <w:p w:rsidR="00D84ABF" w:rsidRPr="008E4B71" w:rsidRDefault="00D84ABF" w:rsidP="000D4F11">
      <w:pPr>
        <w:spacing w:after="0" w:line="240" w:lineRule="auto"/>
        <w:rPr>
          <w:ins w:id="3" w:author="Unknown"/>
          <w:rFonts w:ascii="Tahoma" w:eastAsia="Times New Roman" w:hAnsi="Tahoma" w:cs="Tahoma"/>
          <w:vanish/>
          <w:sz w:val="24"/>
          <w:szCs w:val="24"/>
          <w:lang w:val="en-US" w:eastAsia="en-GB"/>
        </w:rPr>
      </w:pPr>
      <w:ins w:id="4" w:author="Unknown">
        <w:r w:rsidRPr="008E4B71">
          <w:rPr>
            <w:rFonts w:ascii="Tahoma" w:eastAsia="Times New Roman" w:hAnsi="Tahoma" w:cs="Tahoma"/>
            <w:vanish/>
            <w:sz w:val="24"/>
            <w:szCs w:val="24"/>
            <w:lang w:val="en-US" w:eastAsia="en-GB"/>
          </w:rPr>
          <w:fldChar w:fldCharType="begin"/>
        </w:r>
        <w:r w:rsidRPr="008E4B71">
          <w:rPr>
            <w:rFonts w:ascii="Tahoma" w:eastAsia="Times New Roman" w:hAnsi="Tahoma" w:cs="Tahoma"/>
            <w:vanish/>
            <w:sz w:val="24"/>
            <w:szCs w:val="24"/>
            <w:lang w:val="en-US" w:eastAsia="en-GB"/>
          </w:rPr>
          <w:instrText xml:space="preserve"> HYPERLINK "http://www.photoshopessentials.com/print-ready-pdfs/" </w:instrText>
        </w:r>
        <w:r w:rsidRPr="008E4B71">
          <w:rPr>
            <w:rFonts w:ascii="Tahoma" w:eastAsia="Times New Roman" w:hAnsi="Tahoma" w:cs="Tahoma"/>
            <w:vanish/>
            <w:sz w:val="24"/>
            <w:szCs w:val="24"/>
            <w:lang w:val="en-US" w:eastAsia="en-GB"/>
          </w:rPr>
          <w:fldChar w:fldCharType="separate"/>
        </w:r>
        <w:r w:rsidRPr="008E4B71">
          <w:rPr>
            <w:rFonts w:ascii="Tahoma" w:eastAsia="Times New Roman" w:hAnsi="Tahoma" w:cs="Tahoma"/>
            <w:b/>
            <w:bCs/>
            <w:vanish/>
            <w:sz w:val="24"/>
            <w:szCs w:val="24"/>
            <w:lang w:val="en-US" w:eastAsia="en-GB"/>
          </w:rPr>
          <w:t>Download our tutorials as print-ready PDFs!</w:t>
        </w:r>
        <w:r w:rsidRPr="008E4B71">
          <w:rPr>
            <w:rFonts w:ascii="Tahoma" w:eastAsia="Times New Roman" w:hAnsi="Tahoma" w:cs="Tahoma"/>
            <w:vanish/>
            <w:sz w:val="24"/>
            <w:szCs w:val="24"/>
            <w:lang w:val="en-US" w:eastAsia="en-GB"/>
          </w:rPr>
          <w:fldChar w:fldCharType="end"/>
        </w:r>
        <w:r w:rsidRPr="008E4B71">
          <w:rPr>
            <w:rFonts w:ascii="Tahoma" w:eastAsia="Times New Roman" w:hAnsi="Tahoma" w:cs="Tahoma"/>
            <w:vanish/>
            <w:sz w:val="24"/>
            <w:szCs w:val="24"/>
            <w:lang w:val="en-US" w:eastAsia="en-GB"/>
          </w:rPr>
          <w:t xml:space="preserve"> Learning Photoshop has never been easier!</w:t>
        </w:r>
      </w:ins>
    </w:p>
    <w:p w:rsidR="00D84ABF" w:rsidRPr="008E4B71" w:rsidRDefault="00D84ABF" w:rsidP="000D4F11">
      <w:pPr>
        <w:spacing w:after="0" w:line="240" w:lineRule="auto"/>
        <w:rPr>
          <w:ins w:id="5" w:author="Unknown"/>
          <w:rFonts w:ascii="Tahoma" w:eastAsia="Times New Roman" w:hAnsi="Tahoma" w:cs="Tahoma"/>
          <w:vanish/>
          <w:sz w:val="24"/>
          <w:szCs w:val="24"/>
          <w:lang w:val="en-US" w:eastAsia="en-GB"/>
        </w:rPr>
      </w:pPr>
      <w:ins w:id="6" w:author="Unknown">
        <w:r w:rsidRPr="008E4B71">
          <w:rPr>
            <w:rFonts w:ascii="Tahoma" w:eastAsia="Times New Roman" w:hAnsi="Tahoma" w:cs="Tahoma"/>
            <w:vanish/>
            <w:sz w:val="24"/>
            <w:szCs w:val="24"/>
            <w:lang w:val="en-US" w:eastAsia="en-GB"/>
          </w:rPr>
          <w:t>Here’s the image I’ll be using for this tutorial:</w:t>
        </w:r>
      </w:ins>
    </w:p>
    <w:p w:rsidR="00D84ABF" w:rsidRPr="008E4B71" w:rsidRDefault="00D84ABF" w:rsidP="000D4F11">
      <w:pPr>
        <w:spacing w:after="0" w:line="240" w:lineRule="auto"/>
        <w:rPr>
          <w:ins w:id="7"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523F7574" wp14:editId="6789C6A5">
            <wp:extent cx="5768975" cy="4763135"/>
            <wp:effectExtent l="0" t="0" r="3175" b="0"/>
            <wp:docPr id="23" name="Picture 23"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obe Photoshop Tutorial - Digital Photo Editing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8975" cy="4763135"/>
                    </a:xfrm>
                    <a:prstGeom prst="rect">
                      <a:avLst/>
                    </a:prstGeom>
                    <a:noFill/>
                    <a:ln>
                      <a:noFill/>
                    </a:ln>
                  </pic:spPr>
                </pic:pic>
              </a:graphicData>
            </a:graphic>
          </wp:inline>
        </w:drawing>
      </w:r>
    </w:p>
    <w:p w:rsidR="00D84ABF" w:rsidRPr="008E4B71" w:rsidRDefault="00D84ABF" w:rsidP="000D4F11">
      <w:pPr>
        <w:spacing w:after="0" w:line="240" w:lineRule="auto"/>
        <w:rPr>
          <w:ins w:id="8" w:author="Unknown"/>
          <w:rFonts w:ascii="Tahoma" w:eastAsia="Times New Roman" w:hAnsi="Tahoma" w:cs="Tahoma"/>
          <w:vanish/>
          <w:sz w:val="24"/>
          <w:szCs w:val="24"/>
          <w:lang w:val="en-US" w:eastAsia="en-GB"/>
        </w:rPr>
      </w:pPr>
      <w:ins w:id="9" w:author="Unknown">
        <w:r w:rsidRPr="008E4B71">
          <w:rPr>
            <w:rFonts w:ascii="Tahoma" w:eastAsia="Times New Roman" w:hAnsi="Tahoma" w:cs="Tahoma"/>
            <w:vanish/>
            <w:sz w:val="24"/>
            <w:szCs w:val="24"/>
            <w:lang w:val="en-US" w:eastAsia="en-GB"/>
          </w:rPr>
          <w:t>The original image.</w:t>
        </w:r>
      </w:ins>
    </w:p>
    <w:p w:rsidR="00D84ABF" w:rsidRPr="008E4B71" w:rsidRDefault="00D84ABF" w:rsidP="000D4F11">
      <w:pPr>
        <w:spacing w:after="0" w:line="240" w:lineRule="auto"/>
        <w:rPr>
          <w:ins w:id="10" w:author="Unknown"/>
          <w:rFonts w:ascii="Tahoma" w:eastAsia="Times New Roman" w:hAnsi="Tahoma" w:cs="Tahoma"/>
          <w:vanish/>
          <w:sz w:val="24"/>
          <w:szCs w:val="24"/>
          <w:lang w:val="en-US" w:eastAsia="en-GB"/>
        </w:rPr>
      </w:pPr>
      <w:ins w:id="11" w:author="Unknown">
        <w:r w:rsidRPr="008E4B71">
          <w:rPr>
            <w:rFonts w:ascii="Tahoma" w:eastAsia="Times New Roman" w:hAnsi="Tahoma" w:cs="Tahoma"/>
            <w:vanish/>
            <w:sz w:val="24"/>
            <w:szCs w:val="24"/>
            <w:lang w:val="en-US" w:eastAsia="en-GB"/>
          </w:rPr>
          <w:t>We’re going to be giving her hair a brighter, slightly more reddish color to it in this tutorial, but you have complete control over the color you use with your image, as well as the intensity of the color. Here’s how she’ll look when we’re done:</w:t>
        </w:r>
      </w:ins>
    </w:p>
    <w:p w:rsidR="00D84ABF" w:rsidRPr="008E4B71" w:rsidRDefault="00D84ABF" w:rsidP="000D4F11">
      <w:pPr>
        <w:spacing w:after="0" w:line="240" w:lineRule="auto"/>
        <w:rPr>
          <w:ins w:id="12"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2B968A2D" wp14:editId="493F98D8">
            <wp:extent cx="5768975" cy="4763135"/>
            <wp:effectExtent l="0" t="0" r="3175" b="0"/>
            <wp:docPr id="22" name="Picture 22"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obe Photoshop Tutorial - Digital Photo Editing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975" cy="4763135"/>
                    </a:xfrm>
                    <a:prstGeom prst="rect">
                      <a:avLst/>
                    </a:prstGeom>
                    <a:noFill/>
                    <a:ln>
                      <a:noFill/>
                    </a:ln>
                  </pic:spPr>
                </pic:pic>
              </a:graphicData>
            </a:graphic>
          </wp:inline>
        </w:drawing>
      </w:r>
    </w:p>
    <w:p w:rsidR="00D84ABF" w:rsidRPr="008E4B71" w:rsidRDefault="00D84ABF" w:rsidP="000D4F11">
      <w:pPr>
        <w:spacing w:after="0" w:line="240" w:lineRule="auto"/>
        <w:rPr>
          <w:ins w:id="13" w:author="Unknown"/>
          <w:rFonts w:ascii="Tahoma" w:eastAsia="Times New Roman" w:hAnsi="Tahoma" w:cs="Tahoma"/>
          <w:vanish/>
          <w:sz w:val="24"/>
          <w:szCs w:val="24"/>
          <w:lang w:val="en-US" w:eastAsia="en-GB"/>
        </w:rPr>
      </w:pPr>
      <w:ins w:id="14" w:author="Unknown">
        <w:r w:rsidRPr="008E4B71">
          <w:rPr>
            <w:rFonts w:ascii="Tahoma" w:eastAsia="Times New Roman" w:hAnsi="Tahoma" w:cs="Tahoma"/>
            <w:vanish/>
            <w:sz w:val="24"/>
            <w:szCs w:val="24"/>
            <w:lang w:val="en-US" w:eastAsia="en-GB"/>
          </w:rPr>
          <w:t xml:space="preserve">The final result. </w:t>
        </w:r>
      </w:ins>
    </w:p>
    <w:p w:rsidR="00D84ABF" w:rsidRPr="008E4B71" w:rsidRDefault="00D84ABF" w:rsidP="000D4F11">
      <w:pPr>
        <w:spacing w:after="0" w:line="240" w:lineRule="auto"/>
        <w:rPr>
          <w:ins w:id="15" w:author="Unknown"/>
          <w:rFonts w:ascii="Tahoma" w:eastAsia="Times New Roman" w:hAnsi="Tahoma" w:cs="Tahoma"/>
          <w:vanish/>
          <w:sz w:val="24"/>
          <w:szCs w:val="24"/>
          <w:lang w:val="en-US" w:eastAsia="en-GB"/>
        </w:rPr>
      </w:pPr>
      <w:ins w:id="16" w:author="Unknown">
        <w:r w:rsidRPr="008E4B71">
          <w:rPr>
            <w:rFonts w:ascii="Tahoma" w:eastAsia="Times New Roman" w:hAnsi="Tahoma" w:cs="Tahoma"/>
            <w:vanish/>
            <w:sz w:val="24"/>
            <w:szCs w:val="24"/>
            <w:lang w:val="en-US" w:eastAsia="en-GB"/>
          </w:rPr>
          <w:t>At the end of the tutorial, we’ll see how easy it is to go back and change the color to something completely different. Let’s get started!</w:t>
        </w:r>
      </w:ins>
    </w:p>
    <w:p w:rsidR="00D84ABF" w:rsidRPr="008E4B71" w:rsidRDefault="00D84ABF" w:rsidP="000D4F11">
      <w:pPr>
        <w:spacing w:after="0" w:line="240" w:lineRule="auto"/>
        <w:outlineLvl w:val="3"/>
        <w:rPr>
          <w:ins w:id="17" w:author="Unknown"/>
          <w:rFonts w:ascii="Tahoma" w:eastAsia="Times New Roman" w:hAnsi="Tahoma" w:cs="Tahoma"/>
          <w:b/>
          <w:bCs/>
          <w:vanish/>
          <w:sz w:val="24"/>
          <w:szCs w:val="24"/>
          <w:lang w:val="en-US" w:eastAsia="en-GB"/>
        </w:rPr>
      </w:pPr>
      <w:ins w:id="18" w:author="Unknown">
        <w:r w:rsidRPr="008E4B71">
          <w:rPr>
            <w:rFonts w:ascii="Tahoma" w:eastAsia="Times New Roman" w:hAnsi="Tahoma" w:cs="Tahoma"/>
            <w:b/>
            <w:bCs/>
            <w:vanish/>
            <w:sz w:val="24"/>
            <w:szCs w:val="24"/>
            <w:lang w:val="en-US" w:eastAsia="en-GB"/>
          </w:rPr>
          <w:t>Step 1: Add A "Hue/Saturation" Adjustment Layer</w:t>
        </w:r>
      </w:ins>
    </w:p>
    <w:p w:rsidR="00D84ABF" w:rsidRPr="008E4B71" w:rsidRDefault="00D84ABF" w:rsidP="000D4F11">
      <w:pPr>
        <w:spacing w:after="0" w:line="240" w:lineRule="auto"/>
        <w:rPr>
          <w:ins w:id="19" w:author="Unknown"/>
          <w:rFonts w:ascii="Tahoma" w:eastAsia="Times New Roman" w:hAnsi="Tahoma" w:cs="Tahoma"/>
          <w:vanish/>
          <w:sz w:val="24"/>
          <w:szCs w:val="24"/>
          <w:lang w:val="en-US" w:eastAsia="en-GB"/>
        </w:rPr>
      </w:pPr>
      <w:ins w:id="20" w:author="Unknown">
        <w:r w:rsidRPr="008E4B71">
          <w:rPr>
            <w:rFonts w:ascii="Tahoma" w:eastAsia="Times New Roman" w:hAnsi="Tahoma" w:cs="Tahoma"/>
            <w:vanish/>
            <w:sz w:val="24"/>
            <w:szCs w:val="24"/>
            <w:lang w:val="en-US" w:eastAsia="en-GB"/>
          </w:rPr>
          <w:t xml:space="preserve">With our image open in Photoshop, click on the </w:t>
        </w:r>
        <w:r w:rsidRPr="008E4B71">
          <w:rPr>
            <w:rFonts w:ascii="Tahoma" w:eastAsia="Times New Roman" w:hAnsi="Tahoma" w:cs="Tahoma"/>
            <w:b/>
            <w:bCs/>
            <w:vanish/>
            <w:sz w:val="24"/>
            <w:szCs w:val="24"/>
            <w:lang w:val="en-US" w:eastAsia="en-GB"/>
          </w:rPr>
          <w:t>New Adjustment Layer</w:t>
        </w:r>
        <w:r w:rsidRPr="008E4B71">
          <w:rPr>
            <w:rFonts w:ascii="Tahoma" w:eastAsia="Times New Roman" w:hAnsi="Tahoma" w:cs="Tahoma"/>
            <w:vanish/>
            <w:sz w:val="24"/>
            <w:szCs w:val="24"/>
            <w:lang w:val="en-US" w:eastAsia="en-GB"/>
          </w:rPr>
          <w:t xml:space="preserve"> icon at the bottom of the Layers palette (the circle split diagonally between black and white):</w:t>
        </w:r>
      </w:ins>
    </w:p>
    <w:p w:rsidR="00D84ABF" w:rsidRPr="008E4B71" w:rsidRDefault="00D84ABF" w:rsidP="000D4F11">
      <w:pPr>
        <w:spacing w:after="0" w:line="240" w:lineRule="auto"/>
        <w:rPr>
          <w:ins w:id="21"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27D76EA9" wp14:editId="0EBD1B38">
            <wp:extent cx="2477135" cy="1903730"/>
            <wp:effectExtent l="0" t="0" r="0" b="1270"/>
            <wp:docPr id="21" name="Picture 21"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obe Photoshop Tutorial - Digital Photo Editing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7135" cy="1903730"/>
                    </a:xfrm>
                    <a:prstGeom prst="rect">
                      <a:avLst/>
                    </a:prstGeom>
                    <a:noFill/>
                    <a:ln>
                      <a:noFill/>
                    </a:ln>
                  </pic:spPr>
                </pic:pic>
              </a:graphicData>
            </a:graphic>
          </wp:inline>
        </w:drawing>
      </w:r>
    </w:p>
    <w:p w:rsidR="00D84ABF" w:rsidRPr="008E4B71" w:rsidRDefault="00D84ABF" w:rsidP="000D4F11">
      <w:pPr>
        <w:spacing w:after="0" w:line="240" w:lineRule="auto"/>
        <w:rPr>
          <w:ins w:id="22" w:author="Unknown"/>
          <w:rFonts w:ascii="Tahoma" w:eastAsia="Times New Roman" w:hAnsi="Tahoma" w:cs="Tahoma"/>
          <w:vanish/>
          <w:sz w:val="24"/>
          <w:szCs w:val="24"/>
          <w:lang w:val="en-US" w:eastAsia="en-GB"/>
        </w:rPr>
      </w:pPr>
      <w:ins w:id="23" w:author="Unknown">
        <w:r w:rsidRPr="008E4B71">
          <w:rPr>
            <w:rFonts w:ascii="Tahoma" w:eastAsia="Times New Roman" w:hAnsi="Tahoma" w:cs="Tahoma"/>
            <w:vanish/>
            <w:sz w:val="24"/>
            <w:szCs w:val="24"/>
            <w:lang w:val="en-US" w:eastAsia="en-GB"/>
          </w:rPr>
          <w:t xml:space="preserve">Click on the “New Adjustment Layer” icon. </w:t>
        </w:r>
      </w:ins>
    </w:p>
    <w:p w:rsidR="00D84ABF" w:rsidRPr="008E4B71" w:rsidRDefault="00D84ABF" w:rsidP="000D4F11">
      <w:pPr>
        <w:spacing w:after="0" w:line="240" w:lineRule="auto"/>
        <w:rPr>
          <w:ins w:id="24" w:author="Unknown"/>
          <w:rFonts w:ascii="Tahoma" w:eastAsia="Times New Roman" w:hAnsi="Tahoma" w:cs="Tahoma"/>
          <w:vanish/>
          <w:sz w:val="24"/>
          <w:szCs w:val="24"/>
          <w:lang w:val="en-US" w:eastAsia="en-GB"/>
        </w:rPr>
      </w:pPr>
      <w:ins w:id="25" w:author="Unknown">
        <w:r w:rsidRPr="008E4B71">
          <w:rPr>
            <w:rFonts w:ascii="Tahoma" w:eastAsia="Times New Roman" w:hAnsi="Tahoma" w:cs="Tahoma"/>
            <w:vanish/>
            <w:sz w:val="24"/>
            <w:szCs w:val="24"/>
            <w:lang w:val="en-US" w:eastAsia="en-GB"/>
          </w:rPr>
          <w:t xml:space="preserve">Then select </w:t>
        </w:r>
        <w:r w:rsidRPr="008E4B71">
          <w:rPr>
            <w:rFonts w:ascii="Tahoma" w:eastAsia="Times New Roman" w:hAnsi="Tahoma" w:cs="Tahoma"/>
            <w:b/>
            <w:bCs/>
            <w:vanish/>
            <w:sz w:val="24"/>
            <w:szCs w:val="24"/>
            <w:lang w:val="en-US" w:eastAsia="en-GB"/>
          </w:rPr>
          <w:t>Hue/Saturation</w:t>
        </w:r>
        <w:r w:rsidRPr="008E4B71">
          <w:rPr>
            <w:rFonts w:ascii="Tahoma" w:eastAsia="Times New Roman" w:hAnsi="Tahoma" w:cs="Tahoma"/>
            <w:vanish/>
            <w:sz w:val="24"/>
            <w:szCs w:val="24"/>
            <w:lang w:val="en-US" w:eastAsia="en-GB"/>
          </w:rPr>
          <w:t xml:space="preserve"> from the list of adjustment layers that appears:</w:t>
        </w:r>
      </w:ins>
    </w:p>
    <w:p w:rsidR="00D84ABF" w:rsidRPr="008E4B71" w:rsidRDefault="00D84ABF" w:rsidP="000D4F11">
      <w:pPr>
        <w:spacing w:after="0" w:line="240" w:lineRule="auto"/>
        <w:rPr>
          <w:ins w:id="26"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07C9F44F" wp14:editId="69AE40AE">
            <wp:extent cx="2019935" cy="1421765"/>
            <wp:effectExtent l="0" t="0" r="0" b="6985"/>
            <wp:docPr id="20" name="Picture 20"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obe Photoshop Tutorial - Digital Photo Editing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935" cy="1421765"/>
                    </a:xfrm>
                    <a:prstGeom prst="rect">
                      <a:avLst/>
                    </a:prstGeom>
                    <a:noFill/>
                    <a:ln>
                      <a:noFill/>
                    </a:ln>
                  </pic:spPr>
                </pic:pic>
              </a:graphicData>
            </a:graphic>
          </wp:inline>
        </w:drawing>
      </w:r>
    </w:p>
    <w:p w:rsidR="00D84ABF" w:rsidRPr="008E4B71" w:rsidRDefault="00D84ABF" w:rsidP="000D4F11">
      <w:pPr>
        <w:spacing w:after="0" w:line="240" w:lineRule="auto"/>
        <w:rPr>
          <w:ins w:id="27" w:author="Unknown"/>
          <w:rFonts w:ascii="Tahoma" w:eastAsia="Times New Roman" w:hAnsi="Tahoma" w:cs="Tahoma"/>
          <w:vanish/>
          <w:sz w:val="24"/>
          <w:szCs w:val="24"/>
          <w:lang w:val="en-US" w:eastAsia="en-GB"/>
        </w:rPr>
      </w:pPr>
      <w:ins w:id="28" w:author="Unknown">
        <w:r w:rsidRPr="008E4B71">
          <w:rPr>
            <w:rFonts w:ascii="Tahoma" w:eastAsia="Times New Roman" w:hAnsi="Tahoma" w:cs="Tahoma"/>
            <w:vanish/>
            <w:sz w:val="24"/>
            <w:szCs w:val="24"/>
            <w:lang w:val="en-US" w:eastAsia="en-GB"/>
          </w:rPr>
          <w:t xml:space="preserve">Select a “Hue/Saturation” adjustment layer. </w:t>
        </w:r>
      </w:ins>
    </w:p>
    <w:p w:rsidR="00D84ABF" w:rsidRPr="008E4B71" w:rsidRDefault="00D84ABF" w:rsidP="000D4F11">
      <w:pPr>
        <w:spacing w:after="0" w:line="240" w:lineRule="auto"/>
        <w:outlineLvl w:val="3"/>
        <w:rPr>
          <w:ins w:id="29" w:author="Unknown"/>
          <w:rFonts w:ascii="Tahoma" w:eastAsia="Times New Roman" w:hAnsi="Tahoma" w:cs="Tahoma"/>
          <w:b/>
          <w:bCs/>
          <w:vanish/>
          <w:sz w:val="24"/>
          <w:szCs w:val="24"/>
          <w:lang w:val="en-US" w:eastAsia="en-GB"/>
        </w:rPr>
      </w:pPr>
      <w:ins w:id="30" w:author="Unknown">
        <w:r w:rsidRPr="008E4B71">
          <w:rPr>
            <w:rFonts w:ascii="Tahoma" w:eastAsia="Times New Roman" w:hAnsi="Tahoma" w:cs="Tahoma"/>
            <w:b/>
            <w:bCs/>
            <w:vanish/>
            <w:sz w:val="24"/>
            <w:szCs w:val="24"/>
            <w:lang w:val="en-US" w:eastAsia="en-GB"/>
          </w:rPr>
          <w:t>Step 2: Select The “Colorize” Option</w:t>
        </w:r>
      </w:ins>
    </w:p>
    <w:p w:rsidR="00D84ABF" w:rsidRPr="008E4B71" w:rsidRDefault="00D84ABF" w:rsidP="000D4F11">
      <w:pPr>
        <w:spacing w:after="0" w:line="240" w:lineRule="auto"/>
        <w:rPr>
          <w:ins w:id="31" w:author="Unknown"/>
          <w:rFonts w:ascii="Tahoma" w:eastAsia="Times New Roman" w:hAnsi="Tahoma" w:cs="Tahoma"/>
          <w:vanish/>
          <w:sz w:val="24"/>
          <w:szCs w:val="24"/>
          <w:lang w:val="en-US" w:eastAsia="en-GB"/>
        </w:rPr>
      </w:pPr>
      <w:ins w:id="32" w:author="Unknown">
        <w:r w:rsidRPr="008E4B71">
          <w:rPr>
            <w:rFonts w:ascii="Tahoma" w:eastAsia="Times New Roman" w:hAnsi="Tahoma" w:cs="Tahoma"/>
            <w:vanish/>
            <w:sz w:val="24"/>
            <w:szCs w:val="24"/>
            <w:lang w:val="en-US" w:eastAsia="en-GB"/>
          </w:rPr>
          <w:t xml:space="preserve">When the Hue/Saturation dialog box opens, select the </w:t>
        </w:r>
        <w:r w:rsidRPr="008E4B71">
          <w:rPr>
            <w:rFonts w:ascii="Tahoma" w:eastAsia="Times New Roman" w:hAnsi="Tahoma" w:cs="Tahoma"/>
            <w:b/>
            <w:bCs/>
            <w:vanish/>
            <w:sz w:val="24"/>
            <w:szCs w:val="24"/>
            <w:lang w:val="en-US" w:eastAsia="en-GB"/>
          </w:rPr>
          <w:t>Colorize</w:t>
        </w:r>
        <w:r w:rsidRPr="008E4B71">
          <w:rPr>
            <w:rFonts w:ascii="Tahoma" w:eastAsia="Times New Roman" w:hAnsi="Tahoma" w:cs="Tahoma"/>
            <w:vanish/>
            <w:sz w:val="24"/>
            <w:szCs w:val="24"/>
            <w:lang w:val="en-US" w:eastAsia="en-GB"/>
          </w:rPr>
          <w:t xml:space="preserve"> option in the bottom right corner by clicking inside its checkbox:</w:t>
        </w:r>
      </w:ins>
    </w:p>
    <w:p w:rsidR="00D84ABF" w:rsidRPr="008E4B71" w:rsidRDefault="00D84ABF" w:rsidP="000D4F11">
      <w:pPr>
        <w:spacing w:after="0" w:line="240" w:lineRule="auto"/>
        <w:rPr>
          <w:ins w:id="33"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5CF44613" wp14:editId="22313234">
            <wp:extent cx="3990340" cy="3058795"/>
            <wp:effectExtent l="0" t="0" r="0" b="8255"/>
            <wp:docPr id="19" name="Picture 19"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obe Photoshop Tutorial - Digital Photo Editing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340" cy="3058795"/>
                    </a:xfrm>
                    <a:prstGeom prst="rect">
                      <a:avLst/>
                    </a:prstGeom>
                    <a:noFill/>
                    <a:ln>
                      <a:noFill/>
                    </a:ln>
                  </pic:spPr>
                </pic:pic>
              </a:graphicData>
            </a:graphic>
          </wp:inline>
        </w:drawing>
      </w:r>
    </w:p>
    <w:p w:rsidR="00D84ABF" w:rsidRPr="008E4B71" w:rsidRDefault="00D84ABF" w:rsidP="000D4F11">
      <w:pPr>
        <w:spacing w:after="0" w:line="240" w:lineRule="auto"/>
        <w:rPr>
          <w:ins w:id="34" w:author="Unknown"/>
          <w:rFonts w:ascii="Tahoma" w:eastAsia="Times New Roman" w:hAnsi="Tahoma" w:cs="Tahoma"/>
          <w:vanish/>
          <w:sz w:val="24"/>
          <w:szCs w:val="24"/>
          <w:lang w:val="en-US" w:eastAsia="en-GB"/>
        </w:rPr>
      </w:pPr>
      <w:ins w:id="35" w:author="Unknown">
        <w:r w:rsidRPr="008E4B71">
          <w:rPr>
            <w:rFonts w:ascii="Tahoma" w:eastAsia="Times New Roman" w:hAnsi="Tahoma" w:cs="Tahoma"/>
            <w:vanish/>
            <w:sz w:val="24"/>
            <w:szCs w:val="24"/>
            <w:lang w:val="en-US" w:eastAsia="en-GB"/>
          </w:rPr>
          <w:t xml:space="preserve">Select the “Colorize” option. </w:t>
        </w:r>
      </w:ins>
    </w:p>
    <w:p w:rsidR="00D84ABF" w:rsidRPr="008E4B71" w:rsidRDefault="00D84ABF" w:rsidP="000D4F11">
      <w:pPr>
        <w:spacing w:after="0" w:line="240" w:lineRule="auto"/>
        <w:rPr>
          <w:ins w:id="36" w:author="Unknown"/>
          <w:rFonts w:ascii="Tahoma" w:eastAsia="Times New Roman" w:hAnsi="Tahoma" w:cs="Tahoma"/>
          <w:vanish/>
          <w:sz w:val="24"/>
          <w:szCs w:val="24"/>
          <w:lang w:val="en-US" w:eastAsia="en-GB"/>
        </w:rPr>
      </w:pPr>
      <w:ins w:id="37" w:author="Unknown">
        <w:r w:rsidRPr="008E4B71">
          <w:rPr>
            <w:rFonts w:ascii="Tahoma" w:eastAsia="Times New Roman" w:hAnsi="Tahoma" w:cs="Tahoma"/>
            <w:vanish/>
            <w:sz w:val="24"/>
            <w:szCs w:val="24"/>
            <w:lang w:val="en-US" w:eastAsia="en-GB"/>
          </w:rPr>
          <w:t>As soon as you select the Colorize option, you’ll see your entire image become colorized with a shade of red.</w:t>
        </w:r>
      </w:ins>
    </w:p>
    <w:p w:rsidR="00D84ABF" w:rsidRPr="008E4B71" w:rsidRDefault="00D84ABF" w:rsidP="000D4F11">
      <w:pPr>
        <w:spacing w:after="0" w:line="240" w:lineRule="auto"/>
        <w:outlineLvl w:val="3"/>
        <w:rPr>
          <w:ins w:id="38" w:author="Unknown"/>
          <w:rFonts w:ascii="Tahoma" w:eastAsia="Times New Roman" w:hAnsi="Tahoma" w:cs="Tahoma"/>
          <w:b/>
          <w:bCs/>
          <w:vanish/>
          <w:sz w:val="24"/>
          <w:szCs w:val="24"/>
          <w:lang w:val="en-US" w:eastAsia="en-GB"/>
        </w:rPr>
      </w:pPr>
      <w:ins w:id="39" w:author="Unknown">
        <w:r w:rsidRPr="008E4B71">
          <w:rPr>
            <w:rFonts w:ascii="Tahoma" w:eastAsia="Times New Roman" w:hAnsi="Tahoma" w:cs="Tahoma"/>
            <w:b/>
            <w:bCs/>
            <w:vanish/>
            <w:sz w:val="24"/>
            <w:szCs w:val="24"/>
            <w:lang w:val="en-US" w:eastAsia="en-GB"/>
          </w:rPr>
          <w:t>Step 3: Select A New Color For The Hair</w:t>
        </w:r>
      </w:ins>
    </w:p>
    <w:p w:rsidR="00D84ABF" w:rsidRPr="008E4B71" w:rsidRDefault="00D84ABF" w:rsidP="000D4F11">
      <w:pPr>
        <w:spacing w:after="0" w:line="240" w:lineRule="auto"/>
        <w:rPr>
          <w:ins w:id="40" w:author="Unknown"/>
          <w:rFonts w:ascii="Tahoma" w:eastAsia="Times New Roman" w:hAnsi="Tahoma" w:cs="Tahoma"/>
          <w:vanish/>
          <w:sz w:val="24"/>
          <w:szCs w:val="24"/>
          <w:lang w:val="en-US" w:eastAsia="en-GB"/>
        </w:rPr>
      </w:pPr>
      <w:ins w:id="41" w:author="Unknown">
        <w:r w:rsidRPr="008E4B71">
          <w:rPr>
            <w:rFonts w:ascii="Tahoma" w:eastAsia="Times New Roman" w:hAnsi="Tahoma" w:cs="Tahoma"/>
            <w:vanish/>
            <w:sz w:val="24"/>
            <w:szCs w:val="24"/>
            <w:lang w:val="en-US" w:eastAsia="en-GB"/>
          </w:rPr>
          <w:t xml:space="preserve">Drag the </w:t>
        </w:r>
        <w:r w:rsidRPr="008E4B71">
          <w:rPr>
            <w:rFonts w:ascii="Tahoma" w:eastAsia="Times New Roman" w:hAnsi="Tahoma" w:cs="Tahoma"/>
            <w:b/>
            <w:bCs/>
            <w:vanish/>
            <w:sz w:val="24"/>
            <w:szCs w:val="24"/>
            <w:lang w:val="en-US" w:eastAsia="en-GB"/>
          </w:rPr>
          <w:t>Hue</w:t>
        </w:r>
        <w:r w:rsidRPr="008E4B71">
          <w:rPr>
            <w:rFonts w:ascii="Tahoma" w:eastAsia="Times New Roman" w:hAnsi="Tahoma" w:cs="Tahoma"/>
            <w:vanish/>
            <w:sz w:val="24"/>
            <w:szCs w:val="24"/>
            <w:lang w:val="en-US" w:eastAsia="en-GB"/>
          </w:rPr>
          <w:t xml:space="preserve"> slider left or right to select the color you want to use for the person’s hair. For the moment, you’ll be colorizing the entire image, but we’ll fix that in the next couple of steps. Just ignore the rest of the image for now and focus only on the hair. Once you’ve found a color you like, adjust the intensity of the color by dragging the </w:t>
        </w:r>
        <w:r w:rsidRPr="008E4B71">
          <w:rPr>
            <w:rFonts w:ascii="Tahoma" w:eastAsia="Times New Roman" w:hAnsi="Tahoma" w:cs="Tahoma"/>
            <w:b/>
            <w:bCs/>
            <w:vanish/>
            <w:sz w:val="24"/>
            <w:szCs w:val="24"/>
            <w:lang w:val="en-US" w:eastAsia="en-GB"/>
          </w:rPr>
          <w:t>Saturation</w:t>
        </w:r>
        <w:r w:rsidRPr="008E4B71">
          <w:rPr>
            <w:rFonts w:ascii="Tahoma" w:eastAsia="Times New Roman" w:hAnsi="Tahoma" w:cs="Tahoma"/>
            <w:vanish/>
            <w:sz w:val="24"/>
            <w:szCs w:val="24"/>
            <w:lang w:val="en-US" w:eastAsia="en-GB"/>
          </w:rPr>
          <w:t xml:space="preserve"> slider left or right. Dragging it to the right gives you a more saturated color, while dragging it to the left reduces the saturation.</w:t>
        </w:r>
      </w:ins>
    </w:p>
    <w:p w:rsidR="00D84ABF" w:rsidRPr="008E4B71" w:rsidRDefault="00D84ABF" w:rsidP="000D4F11">
      <w:pPr>
        <w:spacing w:after="0" w:line="240" w:lineRule="auto"/>
        <w:rPr>
          <w:ins w:id="42" w:author="Unknown"/>
          <w:rFonts w:ascii="Tahoma" w:eastAsia="Times New Roman" w:hAnsi="Tahoma" w:cs="Tahoma"/>
          <w:vanish/>
          <w:sz w:val="24"/>
          <w:szCs w:val="24"/>
          <w:lang w:val="en-US" w:eastAsia="en-GB"/>
        </w:rPr>
      </w:pPr>
      <w:ins w:id="43" w:author="Unknown">
        <w:r w:rsidRPr="008E4B71">
          <w:rPr>
            <w:rFonts w:ascii="Tahoma" w:eastAsia="Times New Roman" w:hAnsi="Tahoma" w:cs="Tahoma"/>
            <w:vanish/>
            <w:sz w:val="24"/>
            <w:szCs w:val="24"/>
            <w:lang w:val="en-US" w:eastAsia="en-GB"/>
          </w:rPr>
          <w:t>Don’t worry about getting the color and saturation perfect because you can always go back and change it quite easily later. I’m going to set my Hue amount to about 9 and increase the Saturation to around 45 for now:</w:t>
        </w:r>
      </w:ins>
    </w:p>
    <w:p w:rsidR="00D84ABF" w:rsidRPr="008E4B71" w:rsidRDefault="00D84ABF" w:rsidP="000D4F11">
      <w:pPr>
        <w:spacing w:after="0" w:line="240" w:lineRule="auto"/>
        <w:rPr>
          <w:ins w:id="44"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545FAC90" wp14:editId="756BE893">
            <wp:extent cx="3931920" cy="2809875"/>
            <wp:effectExtent l="0" t="0" r="0" b="9525"/>
            <wp:docPr id="18" name="Picture 18"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obe Photoshop Tutorial - Digital Photo Editing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920" cy="2809875"/>
                    </a:xfrm>
                    <a:prstGeom prst="rect">
                      <a:avLst/>
                    </a:prstGeom>
                    <a:noFill/>
                    <a:ln>
                      <a:noFill/>
                    </a:ln>
                  </pic:spPr>
                </pic:pic>
              </a:graphicData>
            </a:graphic>
          </wp:inline>
        </w:drawing>
      </w:r>
    </w:p>
    <w:p w:rsidR="00D84ABF" w:rsidRPr="008E4B71" w:rsidRDefault="00D84ABF" w:rsidP="000D4F11">
      <w:pPr>
        <w:spacing w:after="0" w:line="240" w:lineRule="auto"/>
        <w:rPr>
          <w:ins w:id="45" w:author="Unknown"/>
          <w:rFonts w:ascii="Tahoma" w:eastAsia="Times New Roman" w:hAnsi="Tahoma" w:cs="Tahoma"/>
          <w:vanish/>
          <w:sz w:val="24"/>
          <w:szCs w:val="24"/>
          <w:lang w:val="en-US" w:eastAsia="en-GB"/>
        </w:rPr>
      </w:pPr>
      <w:ins w:id="46" w:author="Unknown">
        <w:r w:rsidRPr="008E4B71">
          <w:rPr>
            <w:rFonts w:ascii="Tahoma" w:eastAsia="Times New Roman" w:hAnsi="Tahoma" w:cs="Tahoma"/>
            <w:vanish/>
            <w:sz w:val="24"/>
            <w:szCs w:val="24"/>
            <w:lang w:val="en-US" w:eastAsia="en-GB"/>
          </w:rPr>
          <w:t xml:space="preserve">Use the Hue slider to select a new color for the hair and adjust the intensity of the color with the Saturation slider. </w:t>
        </w:r>
      </w:ins>
    </w:p>
    <w:p w:rsidR="00D84ABF" w:rsidRPr="008E4B71" w:rsidRDefault="00D84ABF" w:rsidP="000D4F11">
      <w:pPr>
        <w:spacing w:after="0" w:line="240" w:lineRule="auto"/>
        <w:rPr>
          <w:ins w:id="47" w:author="Unknown"/>
          <w:rFonts w:ascii="Tahoma" w:eastAsia="Times New Roman" w:hAnsi="Tahoma" w:cs="Tahoma"/>
          <w:vanish/>
          <w:sz w:val="24"/>
          <w:szCs w:val="24"/>
          <w:lang w:val="en-US" w:eastAsia="en-GB"/>
        </w:rPr>
      </w:pPr>
      <w:ins w:id="48" w:author="Unknown">
        <w:r w:rsidRPr="008E4B71">
          <w:rPr>
            <w:rFonts w:ascii="Tahoma" w:eastAsia="Times New Roman" w:hAnsi="Tahoma" w:cs="Tahoma"/>
            <w:vanish/>
            <w:sz w:val="24"/>
            <w:szCs w:val="24"/>
            <w:lang w:val="en-US" w:eastAsia="en-GB"/>
          </w:rPr>
          <w:t>Click OK when you’re done to exit out of the dialog box. The woman’s hair now appears colorized in red, but so is the rest of her:</w:t>
        </w:r>
      </w:ins>
    </w:p>
    <w:p w:rsidR="00D84ABF" w:rsidRPr="008E4B71" w:rsidRDefault="00D84ABF" w:rsidP="000D4F11">
      <w:pPr>
        <w:spacing w:after="0" w:line="240" w:lineRule="auto"/>
        <w:rPr>
          <w:ins w:id="49"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47C64E8E" wp14:editId="1DC080DE">
            <wp:extent cx="5768975" cy="4763135"/>
            <wp:effectExtent l="0" t="0" r="3175" b="0"/>
            <wp:docPr id="17" name="Picture 17"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obe Photoshop Tutorial - Digital Photo Editing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8975" cy="4763135"/>
                    </a:xfrm>
                    <a:prstGeom prst="rect">
                      <a:avLst/>
                    </a:prstGeom>
                    <a:noFill/>
                    <a:ln>
                      <a:noFill/>
                    </a:ln>
                  </pic:spPr>
                </pic:pic>
              </a:graphicData>
            </a:graphic>
          </wp:inline>
        </w:drawing>
      </w:r>
    </w:p>
    <w:p w:rsidR="00D84ABF" w:rsidRPr="008E4B71" w:rsidRDefault="00D84ABF" w:rsidP="000D4F11">
      <w:pPr>
        <w:spacing w:after="0" w:line="240" w:lineRule="auto"/>
        <w:rPr>
          <w:ins w:id="50" w:author="Unknown"/>
          <w:rFonts w:ascii="Tahoma" w:eastAsia="Times New Roman" w:hAnsi="Tahoma" w:cs="Tahoma"/>
          <w:vanish/>
          <w:sz w:val="24"/>
          <w:szCs w:val="24"/>
          <w:lang w:val="en-US" w:eastAsia="en-GB"/>
        </w:rPr>
      </w:pPr>
      <w:ins w:id="51" w:author="Unknown">
        <w:r w:rsidRPr="008E4B71">
          <w:rPr>
            <w:rFonts w:ascii="Tahoma" w:eastAsia="Times New Roman" w:hAnsi="Tahoma" w:cs="Tahoma"/>
            <w:vanish/>
            <w:sz w:val="24"/>
            <w:szCs w:val="24"/>
            <w:lang w:val="en-US" w:eastAsia="en-GB"/>
          </w:rPr>
          <w:t xml:space="preserve">The entire image is now colorized in red. </w:t>
        </w:r>
      </w:ins>
    </w:p>
    <w:p w:rsidR="00D84ABF" w:rsidRPr="008E4B71" w:rsidRDefault="00D84ABF" w:rsidP="000D4F11">
      <w:pPr>
        <w:spacing w:after="0" w:line="240" w:lineRule="auto"/>
        <w:outlineLvl w:val="3"/>
        <w:rPr>
          <w:ins w:id="52" w:author="Unknown"/>
          <w:rFonts w:ascii="Tahoma" w:eastAsia="Times New Roman" w:hAnsi="Tahoma" w:cs="Tahoma"/>
          <w:b/>
          <w:bCs/>
          <w:vanish/>
          <w:sz w:val="24"/>
          <w:szCs w:val="24"/>
          <w:lang w:val="en-US" w:eastAsia="en-GB"/>
        </w:rPr>
      </w:pPr>
      <w:ins w:id="53" w:author="Unknown">
        <w:r w:rsidRPr="008E4B71">
          <w:rPr>
            <w:rFonts w:ascii="Tahoma" w:eastAsia="Times New Roman" w:hAnsi="Tahoma" w:cs="Tahoma"/>
            <w:b/>
            <w:bCs/>
            <w:vanish/>
            <w:sz w:val="24"/>
            <w:szCs w:val="24"/>
            <w:lang w:val="en-US" w:eastAsia="en-GB"/>
          </w:rPr>
          <w:t>Step 4: Fill The Hue/Saturation Layer’s Mask With Black</w:t>
        </w:r>
      </w:ins>
    </w:p>
    <w:p w:rsidR="00D84ABF" w:rsidRPr="008E4B71" w:rsidRDefault="00D84ABF" w:rsidP="000D4F11">
      <w:pPr>
        <w:spacing w:after="0" w:line="240" w:lineRule="auto"/>
        <w:rPr>
          <w:ins w:id="54" w:author="Unknown"/>
          <w:rFonts w:ascii="Tahoma" w:eastAsia="Times New Roman" w:hAnsi="Tahoma" w:cs="Tahoma"/>
          <w:vanish/>
          <w:sz w:val="24"/>
          <w:szCs w:val="24"/>
          <w:lang w:val="en-US" w:eastAsia="en-GB"/>
        </w:rPr>
      </w:pPr>
      <w:ins w:id="55" w:author="Unknown">
        <w:r w:rsidRPr="008E4B71">
          <w:rPr>
            <w:rFonts w:ascii="Tahoma" w:eastAsia="Times New Roman" w:hAnsi="Tahoma" w:cs="Tahoma"/>
            <w:vanish/>
            <w:sz w:val="24"/>
            <w:szCs w:val="24"/>
            <w:lang w:val="en-US" w:eastAsia="en-GB"/>
          </w:rPr>
          <w:t xml:space="preserve">One of the great things about adjustment layers in Photoshop is that each one automatically comes with its own </w:t>
        </w:r>
        <w:r w:rsidRPr="008E4B71">
          <w:rPr>
            <w:rFonts w:ascii="Tahoma" w:eastAsia="Times New Roman" w:hAnsi="Tahoma" w:cs="Tahoma"/>
            <w:b/>
            <w:bCs/>
            <w:vanish/>
            <w:sz w:val="24"/>
            <w:szCs w:val="24"/>
            <w:lang w:val="en-US" w:eastAsia="en-GB"/>
          </w:rPr>
          <w:t>layer mask</w:t>
        </w:r>
        <w:r w:rsidRPr="008E4B71">
          <w:rPr>
            <w:rFonts w:ascii="Tahoma" w:eastAsia="Times New Roman" w:hAnsi="Tahoma" w:cs="Tahoma"/>
            <w:vanish/>
            <w:sz w:val="24"/>
            <w:szCs w:val="24"/>
            <w:lang w:val="en-US" w:eastAsia="en-GB"/>
          </w:rPr>
          <w:t xml:space="preserve">, and we’re going to use it to fix the problem we currently have with our entire image being colorized when all we really want is for the hair to be colorized. </w:t>
        </w:r>
      </w:ins>
    </w:p>
    <w:p w:rsidR="00D84ABF" w:rsidRPr="008E4B71" w:rsidRDefault="00D84ABF" w:rsidP="000D4F11">
      <w:pPr>
        <w:spacing w:after="0" w:line="240" w:lineRule="auto"/>
        <w:rPr>
          <w:ins w:id="56" w:author="Unknown"/>
          <w:rFonts w:ascii="Tahoma" w:eastAsia="Times New Roman" w:hAnsi="Tahoma" w:cs="Tahoma"/>
          <w:vanish/>
          <w:sz w:val="24"/>
          <w:szCs w:val="24"/>
          <w:lang w:val="en-US" w:eastAsia="en-GB"/>
        </w:rPr>
      </w:pPr>
      <w:ins w:id="57" w:author="Unknown">
        <w:r w:rsidRPr="008E4B71">
          <w:rPr>
            <w:rFonts w:ascii="Tahoma" w:eastAsia="Times New Roman" w:hAnsi="Tahoma" w:cs="Tahoma"/>
            <w:vanish/>
            <w:sz w:val="24"/>
            <w:szCs w:val="24"/>
            <w:lang w:val="en-US" w:eastAsia="en-GB"/>
          </w:rPr>
          <w:t xml:space="preserve">To start with, let’s completely hide the effects of the Hue/Saturation adjustment layer by filling its layer mask with black. Since black is our current Background color and the layer mask is already selected (Photoshop automatically selected the layer mask for us when we added the adjustment layer and set our Foreground and Background colors to white and black, respectively), all we need to do is use the keyboard shortcut </w:t>
        </w:r>
        <w:r w:rsidRPr="008E4B71">
          <w:rPr>
            <w:rFonts w:ascii="Tahoma" w:eastAsia="Times New Roman" w:hAnsi="Tahoma" w:cs="Tahoma"/>
            <w:b/>
            <w:bCs/>
            <w:vanish/>
            <w:sz w:val="24"/>
            <w:szCs w:val="24"/>
            <w:lang w:val="en-US" w:eastAsia="en-GB"/>
          </w:rPr>
          <w:t>Ctrl+Backspace</w:t>
        </w:r>
        <w:r w:rsidRPr="008E4B71">
          <w:rPr>
            <w:rFonts w:ascii="Tahoma" w:eastAsia="Times New Roman" w:hAnsi="Tahoma" w:cs="Tahoma"/>
            <w:vanish/>
            <w:sz w:val="24"/>
            <w:szCs w:val="24"/>
            <w:lang w:val="en-US" w:eastAsia="en-GB"/>
          </w:rPr>
          <w:t xml:space="preserve"> (Win) / </w:t>
        </w:r>
        <w:r w:rsidRPr="008E4B71">
          <w:rPr>
            <w:rFonts w:ascii="Tahoma" w:eastAsia="Times New Roman" w:hAnsi="Tahoma" w:cs="Tahoma"/>
            <w:b/>
            <w:bCs/>
            <w:vanish/>
            <w:sz w:val="24"/>
            <w:szCs w:val="24"/>
            <w:lang w:val="en-US" w:eastAsia="en-GB"/>
          </w:rPr>
          <w:t>Command+Delete</w:t>
        </w:r>
        <w:r w:rsidRPr="008E4B71">
          <w:rPr>
            <w:rFonts w:ascii="Tahoma" w:eastAsia="Times New Roman" w:hAnsi="Tahoma" w:cs="Tahoma"/>
            <w:vanish/>
            <w:sz w:val="24"/>
            <w:szCs w:val="24"/>
            <w:lang w:val="en-US" w:eastAsia="en-GB"/>
          </w:rPr>
          <w:t xml:space="preserve"> (Mac) to fill the layer mask with black.</w:t>
        </w:r>
      </w:ins>
    </w:p>
    <w:p w:rsidR="00D84ABF" w:rsidRPr="008E4B71" w:rsidRDefault="00D84ABF" w:rsidP="000D4F11">
      <w:pPr>
        <w:spacing w:after="0" w:line="240" w:lineRule="auto"/>
        <w:rPr>
          <w:ins w:id="58" w:author="Unknown"/>
          <w:rFonts w:ascii="Tahoma" w:eastAsia="Times New Roman" w:hAnsi="Tahoma" w:cs="Tahoma"/>
          <w:vanish/>
          <w:sz w:val="24"/>
          <w:szCs w:val="24"/>
          <w:lang w:val="en-US" w:eastAsia="en-GB"/>
        </w:rPr>
      </w:pPr>
      <w:ins w:id="59" w:author="Unknown">
        <w:r w:rsidRPr="008E4B71">
          <w:rPr>
            <w:rFonts w:ascii="Tahoma" w:eastAsia="Times New Roman" w:hAnsi="Tahoma" w:cs="Tahoma"/>
            <w:vanish/>
            <w:sz w:val="24"/>
            <w:szCs w:val="24"/>
            <w:lang w:val="en-US" w:eastAsia="en-GB"/>
          </w:rPr>
          <w:t>As soon as we do, the colorizing effect disappears from our image and if we look in the Layers palette, we can see that the adjustment layer’s thumbnail, which gives us a preview of what the layer mask looks like, is now filled with black:</w:t>
        </w:r>
      </w:ins>
    </w:p>
    <w:p w:rsidR="00D84ABF" w:rsidRPr="008E4B71" w:rsidRDefault="00D84ABF" w:rsidP="000D4F11">
      <w:pPr>
        <w:spacing w:after="0" w:line="240" w:lineRule="auto"/>
        <w:rPr>
          <w:ins w:id="60"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7D1C91F9" wp14:editId="4C18E8AE">
            <wp:extent cx="2477135" cy="2444115"/>
            <wp:effectExtent l="0" t="0" r="0" b="0"/>
            <wp:docPr id="16" name="Picture 16"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obe Photoshop Tutorial - Digital Photo Editing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7135" cy="2444115"/>
                    </a:xfrm>
                    <a:prstGeom prst="rect">
                      <a:avLst/>
                    </a:prstGeom>
                    <a:noFill/>
                    <a:ln>
                      <a:noFill/>
                    </a:ln>
                  </pic:spPr>
                </pic:pic>
              </a:graphicData>
            </a:graphic>
          </wp:inline>
        </w:drawing>
      </w:r>
    </w:p>
    <w:p w:rsidR="00D84ABF" w:rsidRPr="008E4B71" w:rsidRDefault="00D84ABF" w:rsidP="000D4F11">
      <w:pPr>
        <w:spacing w:after="0" w:line="240" w:lineRule="auto"/>
        <w:rPr>
          <w:ins w:id="61" w:author="Unknown"/>
          <w:rFonts w:ascii="Tahoma" w:eastAsia="Times New Roman" w:hAnsi="Tahoma" w:cs="Tahoma"/>
          <w:vanish/>
          <w:sz w:val="24"/>
          <w:szCs w:val="24"/>
          <w:lang w:val="en-US" w:eastAsia="en-GB"/>
        </w:rPr>
      </w:pPr>
      <w:ins w:id="62" w:author="Unknown">
        <w:r w:rsidRPr="008E4B71">
          <w:rPr>
            <w:rFonts w:ascii="Tahoma" w:eastAsia="Times New Roman" w:hAnsi="Tahoma" w:cs="Tahoma"/>
            <w:vanish/>
            <w:sz w:val="24"/>
            <w:szCs w:val="24"/>
            <w:lang w:val="en-US" w:eastAsia="en-GB"/>
          </w:rPr>
          <w:t xml:space="preserve">The Layers palette showing the layer mask thumbnail for the Hue/Saturation adjustment layer now filled with black. </w:t>
        </w:r>
      </w:ins>
    </w:p>
    <w:p w:rsidR="00D84ABF" w:rsidRPr="008E4B71" w:rsidRDefault="00D84ABF" w:rsidP="000D4F11">
      <w:pPr>
        <w:spacing w:after="0" w:line="240" w:lineRule="auto"/>
        <w:outlineLvl w:val="3"/>
        <w:rPr>
          <w:ins w:id="63" w:author="Unknown"/>
          <w:rFonts w:ascii="Tahoma" w:eastAsia="Times New Roman" w:hAnsi="Tahoma" w:cs="Tahoma"/>
          <w:b/>
          <w:bCs/>
          <w:vanish/>
          <w:sz w:val="24"/>
          <w:szCs w:val="24"/>
          <w:lang w:val="en-US" w:eastAsia="en-GB"/>
        </w:rPr>
      </w:pPr>
      <w:ins w:id="64" w:author="Unknown">
        <w:r w:rsidRPr="008E4B71">
          <w:rPr>
            <w:rFonts w:ascii="Tahoma" w:eastAsia="Times New Roman" w:hAnsi="Tahoma" w:cs="Tahoma"/>
            <w:b/>
            <w:bCs/>
            <w:vanish/>
            <w:sz w:val="24"/>
            <w:szCs w:val="24"/>
            <w:lang w:val="en-US" w:eastAsia="en-GB"/>
          </w:rPr>
          <w:t>Step 5: Select The Brush Tool</w:t>
        </w:r>
      </w:ins>
    </w:p>
    <w:p w:rsidR="00D84ABF" w:rsidRPr="008E4B71" w:rsidRDefault="00D84ABF" w:rsidP="000D4F11">
      <w:pPr>
        <w:spacing w:after="0" w:line="240" w:lineRule="auto"/>
        <w:rPr>
          <w:ins w:id="65" w:author="Unknown"/>
          <w:rFonts w:ascii="Tahoma" w:eastAsia="Times New Roman" w:hAnsi="Tahoma" w:cs="Tahoma"/>
          <w:vanish/>
          <w:sz w:val="24"/>
          <w:szCs w:val="24"/>
          <w:lang w:val="en-US" w:eastAsia="en-GB"/>
        </w:rPr>
      </w:pPr>
      <w:ins w:id="66" w:author="Unknown">
        <w:r w:rsidRPr="008E4B71">
          <w:rPr>
            <w:rFonts w:ascii="Tahoma" w:eastAsia="Times New Roman" w:hAnsi="Tahoma" w:cs="Tahoma"/>
            <w:vanish/>
            <w:sz w:val="24"/>
            <w:szCs w:val="24"/>
            <w:lang w:val="en-US" w:eastAsia="en-GB"/>
          </w:rPr>
          <w:t xml:space="preserve">To bring back the colorizing effect and have it applied only to the hair, all we need to do is paint with white on our layer mask over the hair. Anywhere we paint with white on the layer mask will reveal the effects of the Hue/Saturation adjustment layer, and anywhere we leave black will keep the effects hidden. First, we need the </w:t>
        </w:r>
        <w:r w:rsidRPr="008E4B71">
          <w:rPr>
            <w:rFonts w:ascii="Tahoma" w:eastAsia="Times New Roman" w:hAnsi="Tahoma" w:cs="Tahoma"/>
            <w:b/>
            <w:bCs/>
            <w:vanish/>
            <w:sz w:val="24"/>
            <w:szCs w:val="24"/>
            <w:lang w:val="en-US" w:eastAsia="en-GB"/>
          </w:rPr>
          <w:t>Brush Tool</w:t>
        </w:r>
        <w:r w:rsidRPr="008E4B71">
          <w:rPr>
            <w:rFonts w:ascii="Tahoma" w:eastAsia="Times New Roman" w:hAnsi="Tahoma" w:cs="Tahoma"/>
            <w:vanish/>
            <w:sz w:val="24"/>
            <w:szCs w:val="24"/>
            <w:lang w:val="en-US" w:eastAsia="en-GB"/>
          </w:rPr>
          <w:t xml:space="preserve">, so either select it from the Tools palette or press the letter </w:t>
        </w:r>
        <w:r w:rsidRPr="008E4B71">
          <w:rPr>
            <w:rFonts w:ascii="Tahoma" w:eastAsia="Times New Roman" w:hAnsi="Tahoma" w:cs="Tahoma"/>
            <w:b/>
            <w:bCs/>
            <w:vanish/>
            <w:sz w:val="24"/>
            <w:szCs w:val="24"/>
            <w:lang w:val="en-US" w:eastAsia="en-GB"/>
          </w:rPr>
          <w:t>B</w:t>
        </w:r>
        <w:r w:rsidRPr="008E4B71">
          <w:rPr>
            <w:rFonts w:ascii="Tahoma" w:eastAsia="Times New Roman" w:hAnsi="Tahoma" w:cs="Tahoma"/>
            <w:vanish/>
            <w:sz w:val="24"/>
            <w:szCs w:val="24"/>
            <w:lang w:val="en-US" w:eastAsia="en-GB"/>
          </w:rPr>
          <w:t xml:space="preserve"> on your keyboard to select it with the shortcut:</w:t>
        </w:r>
      </w:ins>
    </w:p>
    <w:p w:rsidR="00D84ABF" w:rsidRPr="008E4B71" w:rsidRDefault="00D84ABF" w:rsidP="000D4F11">
      <w:pPr>
        <w:spacing w:after="0" w:line="240" w:lineRule="auto"/>
        <w:rPr>
          <w:ins w:id="67"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72A3325A" wp14:editId="79CF8A0C">
            <wp:extent cx="706755" cy="1412875"/>
            <wp:effectExtent l="0" t="0" r="0" b="0"/>
            <wp:docPr id="15" name="Picture 15"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obe Photoshop Tutorial - Digital Photo Editing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6755" cy="1412875"/>
                    </a:xfrm>
                    <a:prstGeom prst="rect">
                      <a:avLst/>
                    </a:prstGeom>
                    <a:noFill/>
                    <a:ln>
                      <a:noFill/>
                    </a:ln>
                  </pic:spPr>
                </pic:pic>
              </a:graphicData>
            </a:graphic>
          </wp:inline>
        </w:drawing>
      </w:r>
    </w:p>
    <w:p w:rsidR="00D84ABF" w:rsidRPr="008E4B71" w:rsidRDefault="00D84ABF" w:rsidP="000D4F11">
      <w:pPr>
        <w:spacing w:after="0" w:line="240" w:lineRule="auto"/>
        <w:rPr>
          <w:ins w:id="68" w:author="Unknown"/>
          <w:rFonts w:ascii="Tahoma" w:eastAsia="Times New Roman" w:hAnsi="Tahoma" w:cs="Tahoma"/>
          <w:vanish/>
          <w:sz w:val="24"/>
          <w:szCs w:val="24"/>
          <w:lang w:val="en-US" w:eastAsia="en-GB"/>
        </w:rPr>
      </w:pPr>
      <w:ins w:id="69" w:author="Unknown">
        <w:r w:rsidRPr="008E4B71">
          <w:rPr>
            <w:rFonts w:ascii="Tahoma" w:eastAsia="Times New Roman" w:hAnsi="Tahoma" w:cs="Tahoma"/>
            <w:vanish/>
            <w:sz w:val="24"/>
            <w:szCs w:val="24"/>
            <w:lang w:val="en-US" w:eastAsia="en-GB"/>
          </w:rPr>
          <w:t xml:space="preserve">Select Photoshop’s Brush Tool. </w:t>
        </w:r>
      </w:ins>
    </w:p>
    <w:p w:rsidR="00D84ABF" w:rsidRPr="008E4B71" w:rsidRDefault="00D84ABF" w:rsidP="000D4F11">
      <w:pPr>
        <w:spacing w:after="0" w:line="240" w:lineRule="auto"/>
        <w:rPr>
          <w:ins w:id="70" w:author="Unknown"/>
          <w:rFonts w:ascii="Tahoma" w:eastAsia="Times New Roman" w:hAnsi="Tahoma" w:cs="Tahoma"/>
          <w:vanish/>
          <w:sz w:val="24"/>
          <w:szCs w:val="24"/>
          <w:lang w:val="en-US" w:eastAsia="en-GB"/>
        </w:rPr>
      </w:pPr>
      <w:ins w:id="71" w:author="Unknown">
        <w:r w:rsidRPr="008E4B71">
          <w:rPr>
            <w:rFonts w:ascii="Tahoma" w:eastAsia="Times New Roman" w:hAnsi="Tahoma" w:cs="Tahoma"/>
            <w:vanish/>
            <w:sz w:val="24"/>
            <w:szCs w:val="24"/>
            <w:lang w:val="en-US" w:eastAsia="en-GB"/>
          </w:rPr>
          <w:t>We need to paint with white on the layer mask to reveal the colorizing effect on the hair, and Photoshop has already set our Foreground color to white for us, as we can see in the Foreground and Background color swatches near the bottom of the Tools palette (the swatch on the left is the Foreground color and the swatch on the right is the Background color):</w:t>
        </w:r>
      </w:ins>
    </w:p>
    <w:p w:rsidR="00D84ABF" w:rsidRPr="008E4B71" w:rsidRDefault="00D84ABF" w:rsidP="000D4F11">
      <w:pPr>
        <w:spacing w:after="0" w:line="240" w:lineRule="auto"/>
        <w:rPr>
          <w:ins w:id="72"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29EFE92B" wp14:editId="73D0E55E">
            <wp:extent cx="723265" cy="1321435"/>
            <wp:effectExtent l="0" t="0" r="635" b="0"/>
            <wp:docPr id="14" name="Picture 14"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obe Photoshop Tutorial - Digital Photo Editing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265" cy="1321435"/>
                    </a:xfrm>
                    <a:prstGeom prst="rect">
                      <a:avLst/>
                    </a:prstGeom>
                    <a:noFill/>
                    <a:ln>
                      <a:noFill/>
                    </a:ln>
                  </pic:spPr>
                </pic:pic>
              </a:graphicData>
            </a:graphic>
          </wp:inline>
        </w:drawing>
      </w:r>
    </w:p>
    <w:p w:rsidR="00D84ABF" w:rsidRPr="008E4B71" w:rsidRDefault="00D84ABF" w:rsidP="000D4F11">
      <w:pPr>
        <w:spacing w:after="0" w:line="240" w:lineRule="auto"/>
        <w:rPr>
          <w:ins w:id="73" w:author="Unknown"/>
          <w:rFonts w:ascii="Tahoma" w:eastAsia="Times New Roman" w:hAnsi="Tahoma" w:cs="Tahoma"/>
          <w:vanish/>
          <w:sz w:val="24"/>
          <w:szCs w:val="24"/>
          <w:lang w:val="en-US" w:eastAsia="en-GB"/>
        </w:rPr>
      </w:pPr>
      <w:ins w:id="74" w:author="Unknown">
        <w:r w:rsidRPr="008E4B71">
          <w:rPr>
            <w:rFonts w:ascii="Tahoma" w:eastAsia="Times New Roman" w:hAnsi="Tahoma" w:cs="Tahoma"/>
            <w:vanish/>
            <w:sz w:val="24"/>
            <w:szCs w:val="24"/>
            <w:lang w:val="en-US" w:eastAsia="en-GB"/>
          </w:rPr>
          <w:t xml:space="preserve">Photoshop’s Tools palette showing white as our Foreground color and black as our Background color. </w:t>
        </w:r>
      </w:ins>
    </w:p>
    <w:p w:rsidR="00D84ABF" w:rsidRPr="008E4B71" w:rsidRDefault="00D84ABF" w:rsidP="000D4F11">
      <w:pPr>
        <w:spacing w:after="0" w:line="240" w:lineRule="auto"/>
        <w:rPr>
          <w:ins w:id="75" w:author="Unknown"/>
          <w:rFonts w:ascii="Tahoma" w:eastAsia="Times New Roman" w:hAnsi="Tahoma" w:cs="Tahoma"/>
          <w:vanish/>
          <w:sz w:val="24"/>
          <w:szCs w:val="24"/>
          <w:lang w:val="en-US" w:eastAsia="en-GB"/>
        </w:rPr>
      </w:pPr>
      <w:ins w:id="76" w:author="Unknown">
        <w:r w:rsidRPr="008E4B71">
          <w:rPr>
            <w:rFonts w:ascii="Tahoma" w:eastAsia="Times New Roman" w:hAnsi="Tahoma" w:cs="Tahoma"/>
            <w:vanish/>
            <w:sz w:val="24"/>
            <w:szCs w:val="24"/>
            <w:lang w:val="en-US" w:eastAsia="en-GB"/>
          </w:rPr>
          <w:t>We also already have our layer mask selected, and we can tell that because the layer mask thumbnail in the Layers palette has a white highlight border around it, as shown in the image for Step 4 above, which tells us that the mask is selected.</w:t>
        </w:r>
      </w:ins>
    </w:p>
    <w:p w:rsidR="00D84ABF" w:rsidRPr="008E4B71" w:rsidRDefault="00D84ABF" w:rsidP="000D4F11">
      <w:pPr>
        <w:spacing w:after="0" w:line="240" w:lineRule="auto"/>
        <w:outlineLvl w:val="3"/>
        <w:rPr>
          <w:ins w:id="77" w:author="Unknown"/>
          <w:rFonts w:ascii="Tahoma" w:eastAsia="Times New Roman" w:hAnsi="Tahoma" w:cs="Tahoma"/>
          <w:b/>
          <w:bCs/>
          <w:vanish/>
          <w:sz w:val="24"/>
          <w:szCs w:val="24"/>
          <w:lang w:val="en-US" w:eastAsia="en-GB"/>
        </w:rPr>
      </w:pPr>
      <w:ins w:id="78" w:author="Unknown">
        <w:r w:rsidRPr="008E4B71">
          <w:rPr>
            <w:rFonts w:ascii="Tahoma" w:eastAsia="Times New Roman" w:hAnsi="Tahoma" w:cs="Tahoma"/>
            <w:b/>
            <w:bCs/>
            <w:vanish/>
            <w:sz w:val="24"/>
            <w:szCs w:val="24"/>
            <w:lang w:val="en-US" w:eastAsia="en-GB"/>
          </w:rPr>
          <w:t>Step 6: Paint With White Over The Hair</w:t>
        </w:r>
      </w:ins>
    </w:p>
    <w:p w:rsidR="00D84ABF" w:rsidRPr="008E4B71" w:rsidRDefault="00D84ABF" w:rsidP="000D4F11">
      <w:pPr>
        <w:spacing w:after="0" w:line="240" w:lineRule="auto"/>
        <w:rPr>
          <w:ins w:id="79" w:author="Unknown"/>
          <w:rFonts w:ascii="Tahoma" w:eastAsia="Times New Roman" w:hAnsi="Tahoma" w:cs="Tahoma"/>
          <w:vanish/>
          <w:sz w:val="24"/>
          <w:szCs w:val="24"/>
          <w:lang w:val="en-US" w:eastAsia="en-GB"/>
        </w:rPr>
      </w:pPr>
      <w:ins w:id="80" w:author="Unknown">
        <w:r w:rsidRPr="008E4B71">
          <w:rPr>
            <w:rFonts w:ascii="Tahoma" w:eastAsia="Times New Roman" w:hAnsi="Tahoma" w:cs="Tahoma"/>
            <w:vanish/>
            <w:sz w:val="24"/>
            <w:szCs w:val="24"/>
            <w:lang w:val="en-US" w:eastAsia="en-GB"/>
          </w:rPr>
          <w:t xml:space="preserve">With our Brush Tool selected, the layer mask for the Hue/Saturation adjustment layer selected, and white as our Foreground color, all we need to do now is paint over the hair. To quickly change your brush size as you paint, use the </w:t>
        </w:r>
        <w:r w:rsidRPr="008E4B71">
          <w:rPr>
            <w:rFonts w:ascii="Tahoma" w:eastAsia="Times New Roman" w:hAnsi="Tahoma" w:cs="Tahoma"/>
            <w:b/>
            <w:bCs/>
            <w:vanish/>
            <w:sz w:val="24"/>
            <w:szCs w:val="24"/>
            <w:lang w:val="en-US" w:eastAsia="en-GB"/>
          </w:rPr>
          <w:t>left and right bracket keys</w:t>
        </w:r>
        <w:r w:rsidRPr="008E4B71">
          <w:rPr>
            <w:rFonts w:ascii="Tahoma" w:eastAsia="Times New Roman" w:hAnsi="Tahoma" w:cs="Tahoma"/>
            <w:vanish/>
            <w:sz w:val="24"/>
            <w:szCs w:val="24"/>
            <w:lang w:val="en-US" w:eastAsia="en-GB"/>
          </w:rPr>
          <w:t xml:space="preserve"> on your keyboard. The left bracket key makes the brush smaller and the right one makes it larger. You’ll want to use a soft-edged brush, so hold down your </w:t>
        </w:r>
        <w:r w:rsidRPr="008E4B71">
          <w:rPr>
            <w:rFonts w:ascii="Tahoma" w:eastAsia="Times New Roman" w:hAnsi="Tahoma" w:cs="Tahoma"/>
            <w:b/>
            <w:bCs/>
            <w:vanish/>
            <w:sz w:val="24"/>
            <w:szCs w:val="24"/>
            <w:lang w:val="en-US" w:eastAsia="en-GB"/>
          </w:rPr>
          <w:t>Shift</w:t>
        </w:r>
        <w:r w:rsidRPr="008E4B71">
          <w:rPr>
            <w:rFonts w:ascii="Tahoma" w:eastAsia="Times New Roman" w:hAnsi="Tahoma" w:cs="Tahoma"/>
            <w:vanish/>
            <w:sz w:val="24"/>
            <w:szCs w:val="24"/>
            <w:lang w:val="en-US" w:eastAsia="en-GB"/>
          </w:rPr>
          <w:t xml:space="preserve"> key and press the </w:t>
        </w:r>
        <w:r w:rsidRPr="008E4B71">
          <w:rPr>
            <w:rFonts w:ascii="Tahoma" w:eastAsia="Times New Roman" w:hAnsi="Tahoma" w:cs="Tahoma"/>
            <w:b/>
            <w:bCs/>
            <w:vanish/>
            <w:sz w:val="24"/>
            <w:szCs w:val="24"/>
            <w:lang w:val="en-US" w:eastAsia="en-GB"/>
          </w:rPr>
          <w:t>left bracket key</w:t>
        </w:r>
        <w:r w:rsidRPr="008E4B71">
          <w:rPr>
            <w:rFonts w:ascii="Tahoma" w:eastAsia="Times New Roman" w:hAnsi="Tahoma" w:cs="Tahoma"/>
            <w:vanish/>
            <w:sz w:val="24"/>
            <w:szCs w:val="24"/>
            <w:lang w:val="en-US" w:eastAsia="en-GB"/>
          </w:rPr>
          <w:t xml:space="preserve"> a few times to soften its edges (holding Shift and pressing the right bracket key a few times makes the brush edges harder). Then simply paint over the hair to bring back the colorizing effect:</w:t>
        </w:r>
      </w:ins>
    </w:p>
    <w:p w:rsidR="00D84ABF" w:rsidRPr="008E4B71" w:rsidRDefault="00D84ABF" w:rsidP="000D4F11">
      <w:pPr>
        <w:spacing w:after="0" w:line="240" w:lineRule="auto"/>
        <w:rPr>
          <w:ins w:id="81"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2FFC43AE" wp14:editId="7BBD3FDA">
            <wp:extent cx="3964940" cy="2992755"/>
            <wp:effectExtent l="0" t="0" r="0" b="0"/>
            <wp:docPr id="13" name="Picture 13"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obe Photoshop Tutorial - Digital Photo Editing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4940" cy="2992755"/>
                    </a:xfrm>
                    <a:prstGeom prst="rect">
                      <a:avLst/>
                    </a:prstGeom>
                    <a:noFill/>
                    <a:ln>
                      <a:noFill/>
                    </a:ln>
                  </pic:spPr>
                </pic:pic>
              </a:graphicData>
            </a:graphic>
          </wp:inline>
        </w:drawing>
      </w:r>
    </w:p>
    <w:p w:rsidR="00D84ABF" w:rsidRPr="008E4B71" w:rsidRDefault="00D84ABF" w:rsidP="000D4F11">
      <w:pPr>
        <w:spacing w:after="0" w:line="240" w:lineRule="auto"/>
        <w:rPr>
          <w:ins w:id="82" w:author="Unknown"/>
          <w:rFonts w:ascii="Tahoma" w:eastAsia="Times New Roman" w:hAnsi="Tahoma" w:cs="Tahoma"/>
          <w:vanish/>
          <w:sz w:val="24"/>
          <w:szCs w:val="24"/>
          <w:lang w:val="en-US" w:eastAsia="en-GB"/>
        </w:rPr>
      </w:pPr>
      <w:ins w:id="83" w:author="Unknown">
        <w:r w:rsidRPr="008E4B71">
          <w:rPr>
            <w:rFonts w:ascii="Tahoma" w:eastAsia="Times New Roman" w:hAnsi="Tahoma" w:cs="Tahoma"/>
            <w:vanish/>
            <w:sz w:val="24"/>
            <w:szCs w:val="24"/>
            <w:lang w:val="en-US" w:eastAsia="en-GB"/>
          </w:rPr>
          <w:t xml:space="preserve">Paint with white over the hair to reveal the colorizing effect from the Hue/Saturation adjustment layer. </w:t>
        </w:r>
      </w:ins>
    </w:p>
    <w:p w:rsidR="00D84ABF" w:rsidRPr="008E4B71" w:rsidRDefault="00D84ABF" w:rsidP="000D4F11">
      <w:pPr>
        <w:spacing w:after="0" w:line="240" w:lineRule="auto"/>
        <w:rPr>
          <w:ins w:id="84" w:author="Unknown"/>
          <w:rFonts w:ascii="Tahoma" w:eastAsia="Times New Roman" w:hAnsi="Tahoma" w:cs="Tahoma"/>
          <w:vanish/>
          <w:sz w:val="24"/>
          <w:szCs w:val="24"/>
          <w:lang w:val="en-US" w:eastAsia="en-GB"/>
        </w:rPr>
      </w:pPr>
      <w:ins w:id="85" w:author="Unknown">
        <w:r w:rsidRPr="008E4B71">
          <w:rPr>
            <w:rFonts w:ascii="Tahoma" w:eastAsia="Times New Roman" w:hAnsi="Tahoma" w:cs="Tahoma"/>
            <w:vanish/>
            <w:sz w:val="24"/>
            <w:szCs w:val="24"/>
            <w:lang w:val="en-US" w:eastAsia="en-GB"/>
          </w:rPr>
          <w:t xml:space="preserve">For trickier areas where there’s only loose strands of hair, go up to the </w:t>
        </w:r>
        <w:r w:rsidRPr="008E4B71">
          <w:rPr>
            <w:rFonts w:ascii="Tahoma" w:eastAsia="Times New Roman" w:hAnsi="Tahoma" w:cs="Tahoma"/>
            <w:b/>
            <w:bCs/>
            <w:vanish/>
            <w:sz w:val="24"/>
            <w:szCs w:val="24"/>
            <w:lang w:val="en-US" w:eastAsia="en-GB"/>
          </w:rPr>
          <w:t>Options Bar</w:t>
        </w:r>
        <w:r w:rsidRPr="008E4B71">
          <w:rPr>
            <w:rFonts w:ascii="Tahoma" w:eastAsia="Times New Roman" w:hAnsi="Tahoma" w:cs="Tahoma"/>
            <w:vanish/>
            <w:sz w:val="24"/>
            <w:szCs w:val="24"/>
            <w:lang w:val="en-US" w:eastAsia="en-GB"/>
          </w:rPr>
          <w:t xml:space="preserve"> at the top of the screen and lower the </w:t>
        </w:r>
        <w:r w:rsidRPr="008E4B71">
          <w:rPr>
            <w:rFonts w:ascii="Tahoma" w:eastAsia="Times New Roman" w:hAnsi="Tahoma" w:cs="Tahoma"/>
            <w:b/>
            <w:bCs/>
            <w:vanish/>
            <w:sz w:val="24"/>
            <w:szCs w:val="24"/>
            <w:lang w:val="en-US" w:eastAsia="en-GB"/>
          </w:rPr>
          <w:t>Opacity</w:t>
        </w:r>
        <w:r w:rsidRPr="008E4B71">
          <w:rPr>
            <w:rFonts w:ascii="Tahoma" w:eastAsia="Times New Roman" w:hAnsi="Tahoma" w:cs="Tahoma"/>
            <w:vanish/>
            <w:sz w:val="24"/>
            <w:szCs w:val="24"/>
            <w:lang w:val="en-US" w:eastAsia="en-GB"/>
          </w:rPr>
          <w:t xml:space="preserve"> of the brush down to about </w:t>
        </w:r>
        <w:r w:rsidRPr="008E4B71">
          <w:rPr>
            <w:rFonts w:ascii="Tahoma" w:eastAsia="Times New Roman" w:hAnsi="Tahoma" w:cs="Tahoma"/>
            <w:b/>
            <w:bCs/>
            <w:vanish/>
            <w:sz w:val="24"/>
            <w:szCs w:val="24"/>
            <w:lang w:val="en-US" w:eastAsia="en-GB"/>
          </w:rPr>
          <w:t>25%</w:t>
        </w:r>
        <w:r w:rsidRPr="008E4B71">
          <w:rPr>
            <w:rFonts w:ascii="Tahoma" w:eastAsia="Times New Roman" w:hAnsi="Tahoma" w:cs="Tahoma"/>
            <w:vanish/>
            <w:sz w:val="24"/>
            <w:szCs w:val="24"/>
            <w:lang w:val="en-US" w:eastAsia="en-GB"/>
          </w:rPr>
          <w:t xml:space="preserve"> or so:</w:t>
        </w:r>
      </w:ins>
    </w:p>
    <w:p w:rsidR="00D84ABF" w:rsidRPr="008E4B71" w:rsidRDefault="00D84ABF" w:rsidP="000D4F11">
      <w:pPr>
        <w:spacing w:after="0" w:line="240" w:lineRule="auto"/>
        <w:rPr>
          <w:ins w:id="86"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26477FA3" wp14:editId="1FF86A5B">
            <wp:extent cx="4970780" cy="498475"/>
            <wp:effectExtent l="0" t="0" r="1270" b="0"/>
            <wp:docPr id="12" name="Picture 12"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obe Photoshop Tutorial - Digital Photo Editing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0780" cy="498475"/>
                    </a:xfrm>
                    <a:prstGeom prst="rect">
                      <a:avLst/>
                    </a:prstGeom>
                    <a:noFill/>
                    <a:ln>
                      <a:noFill/>
                    </a:ln>
                  </pic:spPr>
                </pic:pic>
              </a:graphicData>
            </a:graphic>
          </wp:inline>
        </w:drawing>
      </w:r>
    </w:p>
    <w:p w:rsidR="00D84ABF" w:rsidRPr="008E4B71" w:rsidRDefault="00D84ABF" w:rsidP="000D4F11">
      <w:pPr>
        <w:spacing w:after="0" w:line="240" w:lineRule="auto"/>
        <w:rPr>
          <w:ins w:id="87" w:author="Unknown"/>
          <w:rFonts w:ascii="Tahoma" w:eastAsia="Times New Roman" w:hAnsi="Tahoma" w:cs="Tahoma"/>
          <w:vanish/>
          <w:sz w:val="24"/>
          <w:szCs w:val="24"/>
          <w:lang w:val="en-US" w:eastAsia="en-GB"/>
        </w:rPr>
      </w:pPr>
      <w:ins w:id="88" w:author="Unknown">
        <w:r w:rsidRPr="008E4B71">
          <w:rPr>
            <w:rFonts w:ascii="Tahoma" w:eastAsia="Times New Roman" w:hAnsi="Tahoma" w:cs="Tahoma"/>
            <w:vanish/>
            <w:sz w:val="24"/>
            <w:szCs w:val="24"/>
            <w:lang w:val="en-US" w:eastAsia="en-GB"/>
          </w:rPr>
          <w:t>Lowering the opacity of the brush in the Options Bar.</w:t>
        </w:r>
      </w:ins>
    </w:p>
    <w:p w:rsidR="00D84ABF" w:rsidRPr="008E4B71" w:rsidRDefault="00D84ABF" w:rsidP="000D4F11">
      <w:pPr>
        <w:spacing w:after="0" w:line="240" w:lineRule="auto"/>
        <w:rPr>
          <w:ins w:id="89" w:author="Unknown"/>
          <w:rFonts w:ascii="Tahoma" w:eastAsia="Times New Roman" w:hAnsi="Tahoma" w:cs="Tahoma"/>
          <w:vanish/>
          <w:sz w:val="24"/>
          <w:szCs w:val="24"/>
          <w:lang w:val="en-US" w:eastAsia="en-GB"/>
        </w:rPr>
      </w:pPr>
      <w:ins w:id="90" w:author="Unknown">
        <w:r w:rsidRPr="008E4B71">
          <w:rPr>
            <w:rFonts w:ascii="Tahoma" w:eastAsia="Times New Roman" w:hAnsi="Tahoma" w:cs="Tahoma"/>
            <w:vanish/>
            <w:sz w:val="24"/>
            <w:szCs w:val="24"/>
            <w:lang w:val="en-US" w:eastAsia="en-GB"/>
          </w:rPr>
          <w:t xml:space="preserve">Then lower the size of your brush so it’s no bigger than the area you’re colorizing and paint over it a couple of times. This way, the color won’t be so intense in those areas. You may find it helps to zoom in on those areas as well, and the easiest way to do that is to hold down the </w:t>
        </w:r>
        <w:r w:rsidRPr="008E4B71">
          <w:rPr>
            <w:rFonts w:ascii="Tahoma" w:eastAsia="Times New Roman" w:hAnsi="Tahoma" w:cs="Tahoma"/>
            <w:b/>
            <w:bCs/>
            <w:vanish/>
            <w:sz w:val="24"/>
            <w:szCs w:val="24"/>
            <w:lang w:val="en-US" w:eastAsia="en-GB"/>
          </w:rPr>
          <w:t>Ctrl</w:t>
        </w:r>
        <w:r w:rsidRPr="008E4B71">
          <w:rPr>
            <w:rFonts w:ascii="Tahoma" w:eastAsia="Times New Roman" w:hAnsi="Tahoma" w:cs="Tahoma"/>
            <w:vanish/>
            <w:sz w:val="24"/>
            <w:szCs w:val="24"/>
            <w:lang w:val="en-US" w:eastAsia="en-GB"/>
          </w:rPr>
          <w:t xml:space="preserve"> (Win) / </w:t>
        </w:r>
        <w:r w:rsidRPr="008E4B71">
          <w:rPr>
            <w:rFonts w:ascii="Tahoma" w:eastAsia="Times New Roman" w:hAnsi="Tahoma" w:cs="Tahoma"/>
            <w:b/>
            <w:bCs/>
            <w:vanish/>
            <w:sz w:val="24"/>
            <w:szCs w:val="24"/>
            <w:lang w:val="en-US" w:eastAsia="en-GB"/>
          </w:rPr>
          <w:t>Command</w:t>
        </w:r>
        <w:r w:rsidRPr="008E4B71">
          <w:rPr>
            <w:rFonts w:ascii="Tahoma" w:eastAsia="Times New Roman" w:hAnsi="Tahoma" w:cs="Tahoma"/>
            <w:vanish/>
            <w:sz w:val="24"/>
            <w:szCs w:val="24"/>
            <w:lang w:val="en-US" w:eastAsia="en-GB"/>
          </w:rPr>
          <w:t xml:space="preserve"> (Mac) key and the </w:t>
        </w:r>
        <w:r w:rsidRPr="008E4B71">
          <w:rPr>
            <w:rFonts w:ascii="Tahoma" w:eastAsia="Times New Roman" w:hAnsi="Tahoma" w:cs="Tahoma"/>
            <w:b/>
            <w:bCs/>
            <w:vanish/>
            <w:sz w:val="24"/>
            <w:szCs w:val="24"/>
            <w:lang w:val="en-US" w:eastAsia="en-GB"/>
          </w:rPr>
          <w:t>Spacebar</w:t>
        </w:r>
        <w:r w:rsidRPr="008E4B71">
          <w:rPr>
            <w:rFonts w:ascii="Tahoma" w:eastAsia="Times New Roman" w:hAnsi="Tahoma" w:cs="Tahoma"/>
            <w:vanish/>
            <w:sz w:val="24"/>
            <w:szCs w:val="24"/>
            <w:lang w:val="en-US" w:eastAsia="en-GB"/>
          </w:rPr>
          <w:t xml:space="preserve"> and drag a selection around the area. Photoshop will then zoom into the area you selected:</w:t>
        </w:r>
      </w:ins>
    </w:p>
    <w:p w:rsidR="00D84ABF" w:rsidRPr="008E4B71" w:rsidRDefault="00D84ABF" w:rsidP="000D4F11">
      <w:pPr>
        <w:spacing w:after="0" w:line="240" w:lineRule="auto"/>
        <w:rPr>
          <w:ins w:id="91"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1814EC3E" wp14:editId="75B7CF6D">
            <wp:extent cx="5145405" cy="1421765"/>
            <wp:effectExtent l="0" t="0" r="0" b="6985"/>
            <wp:docPr id="11" name="Picture 11"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obe Photoshop Tutorial - Digital Photo Editing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5405" cy="1421765"/>
                    </a:xfrm>
                    <a:prstGeom prst="rect">
                      <a:avLst/>
                    </a:prstGeom>
                    <a:noFill/>
                    <a:ln>
                      <a:noFill/>
                    </a:ln>
                  </pic:spPr>
                </pic:pic>
              </a:graphicData>
            </a:graphic>
          </wp:inline>
        </w:drawing>
      </w:r>
    </w:p>
    <w:p w:rsidR="00D84ABF" w:rsidRPr="008E4B71" w:rsidRDefault="00D84ABF" w:rsidP="000D4F11">
      <w:pPr>
        <w:spacing w:after="0" w:line="240" w:lineRule="auto"/>
        <w:rPr>
          <w:ins w:id="92" w:author="Unknown"/>
          <w:rFonts w:ascii="Tahoma" w:eastAsia="Times New Roman" w:hAnsi="Tahoma" w:cs="Tahoma"/>
          <w:vanish/>
          <w:sz w:val="24"/>
          <w:szCs w:val="24"/>
          <w:lang w:val="en-US" w:eastAsia="en-GB"/>
        </w:rPr>
      </w:pPr>
      <w:ins w:id="93" w:author="Unknown">
        <w:r w:rsidRPr="008E4B71">
          <w:rPr>
            <w:rFonts w:ascii="Tahoma" w:eastAsia="Times New Roman" w:hAnsi="Tahoma" w:cs="Tahoma"/>
            <w:vanish/>
            <w:sz w:val="24"/>
            <w:szCs w:val="24"/>
            <w:lang w:val="en-US" w:eastAsia="en-GB"/>
          </w:rPr>
          <w:t xml:space="preserve">Zoom into the areas of loose strands if needed and paint over them a couple of times with a lower opacity brush. </w:t>
        </w:r>
      </w:ins>
    </w:p>
    <w:p w:rsidR="00D84ABF" w:rsidRPr="008E4B71" w:rsidRDefault="00D84ABF" w:rsidP="000D4F11">
      <w:pPr>
        <w:spacing w:after="0" w:line="240" w:lineRule="auto"/>
        <w:rPr>
          <w:ins w:id="94" w:author="Unknown"/>
          <w:rFonts w:ascii="Tahoma" w:eastAsia="Times New Roman" w:hAnsi="Tahoma" w:cs="Tahoma"/>
          <w:vanish/>
          <w:sz w:val="24"/>
          <w:szCs w:val="24"/>
          <w:lang w:val="en-US" w:eastAsia="en-GB"/>
        </w:rPr>
      </w:pPr>
      <w:ins w:id="95" w:author="Unknown">
        <w:r w:rsidRPr="008E4B71">
          <w:rPr>
            <w:rFonts w:ascii="Tahoma" w:eastAsia="Times New Roman" w:hAnsi="Tahoma" w:cs="Tahoma"/>
            <w:vanish/>
            <w:sz w:val="24"/>
            <w:szCs w:val="24"/>
            <w:lang w:val="en-US" w:eastAsia="en-GB"/>
          </w:rPr>
          <w:t xml:space="preserve">Press </w:t>
        </w:r>
        <w:r w:rsidRPr="008E4B71">
          <w:rPr>
            <w:rFonts w:ascii="Tahoma" w:eastAsia="Times New Roman" w:hAnsi="Tahoma" w:cs="Tahoma"/>
            <w:b/>
            <w:bCs/>
            <w:vanish/>
            <w:sz w:val="24"/>
            <w:szCs w:val="24"/>
            <w:lang w:val="en-US" w:eastAsia="en-GB"/>
          </w:rPr>
          <w:t>Ctrl+Alt+0</w:t>
        </w:r>
        <w:r w:rsidRPr="008E4B71">
          <w:rPr>
            <w:rFonts w:ascii="Tahoma" w:eastAsia="Times New Roman" w:hAnsi="Tahoma" w:cs="Tahoma"/>
            <w:vanish/>
            <w:sz w:val="24"/>
            <w:szCs w:val="24"/>
            <w:lang w:val="en-US" w:eastAsia="en-GB"/>
          </w:rPr>
          <w:t xml:space="preserve"> (Win) / </w:t>
        </w:r>
        <w:r w:rsidRPr="008E4B71">
          <w:rPr>
            <w:rFonts w:ascii="Tahoma" w:eastAsia="Times New Roman" w:hAnsi="Tahoma" w:cs="Tahoma"/>
            <w:b/>
            <w:bCs/>
            <w:vanish/>
            <w:sz w:val="24"/>
            <w:szCs w:val="24"/>
            <w:lang w:val="en-US" w:eastAsia="en-GB"/>
          </w:rPr>
          <w:t>Command+Option+0</w:t>
        </w:r>
        <w:r w:rsidRPr="008E4B71">
          <w:rPr>
            <w:rFonts w:ascii="Tahoma" w:eastAsia="Times New Roman" w:hAnsi="Tahoma" w:cs="Tahoma"/>
            <w:vanish/>
            <w:sz w:val="24"/>
            <w:szCs w:val="24"/>
            <w:lang w:val="en-US" w:eastAsia="en-GB"/>
          </w:rPr>
          <w:t xml:space="preserve"> (Mac) when you’re done to zoom back out to 100%.</w:t>
        </w:r>
      </w:ins>
    </w:p>
    <w:p w:rsidR="00D84ABF" w:rsidRPr="008E4B71" w:rsidRDefault="00D84ABF" w:rsidP="000D4F11">
      <w:pPr>
        <w:spacing w:after="0" w:line="240" w:lineRule="auto"/>
        <w:rPr>
          <w:ins w:id="96" w:author="Unknown"/>
          <w:rFonts w:ascii="Tahoma" w:eastAsia="Times New Roman" w:hAnsi="Tahoma" w:cs="Tahoma"/>
          <w:vanish/>
          <w:sz w:val="24"/>
          <w:szCs w:val="24"/>
          <w:lang w:val="en-US" w:eastAsia="en-GB"/>
        </w:rPr>
      </w:pPr>
      <w:ins w:id="97" w:author="Unknown">
        <w:r w:rsidRPr="008E4B71">
          <w:rPr>
            <w:rFonts w:ascii="Tahoma" w:eastAsia="Times New Roman" w:hAnsi="Tahoma" w:cs="Tahoma"/>
            <w:vanish/>
            <w:sz w:val="24"/>
            <w:szCs w:val="24"/>
            <w:lang w:val="en-US" w:eastAsia="en-GB"/>
          </w:rPr>
          <w:t xml:space="preserve">If you make a mistake as you’re painting and accidentally paint over an area you didn’t mean to (happens all the time), simply press </w:t>
        </w:r>
        <w:r w:rsidRPr="008E4B71">
          <w:rPr>
            <w:rFonts w:ascii="Tahoma" w:eastAsia="Times New Roman" w:hAnsi="Tahoma" w:cs="Tahoma"/>
            <w:b/>
            <w:bCs/>
            <w:vanish/>
            <w:sz w:val="24"/>
            <w:szCs w:val="24"/>
            <w:lang w:val="en-US" w:eastAsia="en-GB"/>
          </w:rPr>
          <w:t>X</w:t>
        </w:r>
        <w:r w:rsidRPr="008E4B71">
          <w:rPr>
            <w:rFonts w:ascii="Tahoma" w:eastAsia="Times New Roman" w:hAnsi="Tahoma" w:cs="Tahoma"/>
            <w:vanish/>
            <w:sz w:val="24"/>
            <w:szCs w:val="24"/>
            <w:lang w:val="en-US" w:eastAsia="en-GB"/>
          </w:rPr>
          <w:t xml:space="preserve"> to swap your Foreground and Background colors, making black your Foreground color, and paint over the mistake to undo it. Then press </w:t>
        </w:r>
        <w:r w:rsidRPr="008E4B71">
          <w:rPr>
            <w:rFonts w:ascii="Tahoma" w:eastAsia="Times New Roman" w:hAnsi="Tahoma" w:cs="Tahoma"/>
            <w:b/>
            <w:bCs/>
            <w:vanish/>
            <w:sz w:val="24"/>
            <w:szCs w:val="24"/>
            <w:lang w:val="en-US" w:eastAsia="en-GB"/>
          </w:rPr>
          <w:t>X</w:t>
        </w:r>
        <w:r w:rsidRPr="008E4B71">
          <w:rPr>
            <w:rFonts w:ascii="Tahoma" w:eastAsia="Times New Roman" w:hAnsi="Tahoma" w:cs="Tahoma"/>
            <w:vanish/>
            <w:sz w:val="24"/>
            <w:szCs w:val="24"/>
            <w:lang w:val="en-US" w:eastAsia="en-GB"/>
          </w:rPr>
          <w:t xml:space="preserve"> again to set your Foreground color back to white and continue painting until you have all the hair colorized:</w:t>
        </w:r>
      </w:ins>
    </w:p>
    <w:p w:rsidR="00D84ABF" w:rsidRPr="008E4B71" w:rsidRDefault="00D84ABF" w:rsidP="000D4F11">
      <w:pPr>
        <w:spacing w:after="0" w:line="240" w:lineRule="auto"/>
        <w:rPr>
          <w:ins w:id="98"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279D7EB0" wp14:editId="6011E39A">
            <wp:extent cx="5768975" cy="4763135"/>
            <wp:effectExtent l="0" t="0" r="3175" b="0"/>
            <wp:docPr id="10" name="Picture 10"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obe Photoshop Tutorial - Digital Photo Editing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975" cy="4763135"/>
                    </a:xfrm>
                    <a:prstGeom prst="rect">
                      <a:avLst/>
                    </a:prstGeom>
                    <a:noFill/>
                    <a:ln>
                      <a:noFill/>
                    </a:ln>
                  </pic:spPr>
                </pic:pic>
              </a:graphicData>
            </a:graphic>
          </wp:inline>
        </w:drawing>
      </w:r>
    </w:p>
    <w:p w:rsidR="00D84ABF" w:rsidRPr="008E4B71" w:rsidRDefault="00D84ABF" w:rsidP="000D4F11">
      <w:pPr>
        <w:spacing w:after="0" w:line="240" w:lineRule="auto"/>
        <w:rPr>
          <w:ins w:id="99" w:author="Unknown"/>
          <w:rFonts w:ascii="Tahoma" w:eastAsia="Times New Roman" w:hAnsi="Tahoma" w:cs="Tahoma"/>
          <w:vanish/>
          <w:sz w:val="24"/>
          <w:szCs w:val="24"/>
          <w:lang w:val="en-US" w:eastAsia="en-GB"/>
        </w:rPr>
      </w:pPr>
      <w:ins w:id="100" w:author="Unknown">
        <w:r w:rsidRPr="008E4B71">
          <w:rPr>
            <w:rFonts w:ascii="Tahoma" w:eastAsia="Times New Roman" w:hAnsi="Tahoma" w:cs="Tahoma"/>
            <w:vanish/>
            <w:sz w:val="24"/>
            <w:szCs w:val="24"/>
            <w:lang w:val="en-US" w:eastAsia="en-GB"/>
          </w:rPr>
          <w:t xml:space="preserve">The woman’s hair is now colorized while the rest of the image is not. </w:t>
        </w:r>
      </w:ins>
    </w:p>
    <w:p w:rsidR="00D84ABF" w:rsidRPr="008E4B71" w:rsidRDefault="00D84ABF" w:rsidP="000D4F11">
      <w:pPr>
        <w:spacing w:after="0" w:line="240" w:lineRule="auto"/>
        <w:rPr>
          <w:ins w:id="101" w:author="Unknown"/>
          <w:rFonts w:ascii="Tahoma" w:eastAsia="Times New Roman" w:hAnsi="Tahoma" w:cs="Tahoma"/>
          <w:vanish/>
          <w:sz w:val="24"/>
          <w:szCs w:val="24"/>
          <w:lang w:val="en-US" w:eastAsia="en-GB"/>
        </w:rPr>
      </w:pPr>
      <w:ins w:id="102" w:author="Unknown">
        <w:r w:rsidRPr="008E4B71">
          <w:rPr>
            <w:rFonts w:ascii="Tahoma" w:eastAsia="Times New Roman" w:hAnsi="Tahoma" w:cs="Tahoma"/>
            <w:vanish/>
            <w:sz w:val="24"/>
            <w:szCs w:val="24"/>
            <w:lang w:val="en-US" w:eastAsia="en-GB"/>
          </w:rPr>
          <w:t>We’ll look at how to fine-tune the effect next!</w:t>
        </w:r>
      </w:ins>
    </w:p>
    <w:p w:rsidR="00D84ABF" w:rsidRPr="008E4B71" w:rsidRDefault="00D84ABF" w:rsidP="000D4F11">
      <w:pPr>
        <w:spacing w:after="0" w:line="240" w:lineRule="auto"/>
        <w:outlineLvl w:val="3"/>
        <w:rPr>
          <w:ins w:id="103" w:author="Unknown"/>
          <w:rFonts w:ascii="Tahoma" w:eastAsia="Times New Roman" w:hAnsi="Tahoma" w:cs="Tahoma"/>
          <w:b/>
          <w:bCs/>
          <w:vanish/>
          <w:sz w:val="24"/>
          <w:szCs w:val="24"/>
          <w:lang w:val="en-US" w:eastAsia="en-GB"/>
        </w:rPr>
      </w:pPr>
      <w:ins w:id="104" w:author="Unknown">
        <w:r w:rsidRPr="008E4B71">
          <w:rPr>
            <w:rFonts w:ascii="Tahoma" w:eastAsia="Times New Roman" w:hAnsi="Tahoma" w:cs="Tahoma"/>
            <w:b/>
            <w:bCs/>
            <w:vanish/>
            <w:sz w:val="24"/>
            <w:szCs w:val="24"/>
            <w:lang w:val="en-US" w:eastAsia="en-GB"/>
          </w:rPr>
          <w:t>Step 7: Change The Blend Mode To Either “Color” Or “Soft Light”</w:t>
        </w:r>
      </w:ins>
    </w:p>
    <w:p w:rsidR="00D84ABF" w:rsidRPr="008E4B71" w:rsidRDefault="00D84ABF" w:rsidP="000D4F11">
      <w:pPr>
        <w:spacing w:after="0" w:line="240" w:lineRule="auto"/>
        <w:rPr>
          <w:ins w:id="105" w:author="Unknown"/>
          <w:rFonts w:ascii="Tahoma" w:eastAsia="Times New Roman" w:hAnsi="Tahoma" w:cs="Tahoma"/>
          <w:vanish/>
          <w:sz w:val="24"/>
          <w:szCs w:val="24"/>
          <w:lang w:val="en-US" w:eastAsia="en-GB"/>
        </w:rPr>
      </w:pPr>
      <w:ins w:id="106" w:author="Unknown">
        <w:r w:rsidRPr="008E4B71">
          <w:rPr>
            <w:rFonts w:ascii="Tahoma" w:eastAsia="Times New Roman" w:hAnsi="Tahoma" w:cs="Tahoma"/>
            <w:vanish/>
            <w:sz w:val="24"/>
            <w:szCs w:val="24"/>
            <w:lang w:val="en-US" w:eastAsia="en-GB"/>
          </w:rPr>
          <w:t xml:space="preserve">The hard part is done! We’ve colorized the hair while leaving the rest of the image untouched thanks to the layer mask that came with the Hue/Saturation adjustment layer. Now we can fine-tune the effect, and the first way to do that is by changing the </w:t>
        </w:r>
        <w:r w:rsidRPr="008E4B71">
          <w:rPr>
            <w:rFonts w:ascii="Tahoma" w:eastAsia="Times New Roman" w:hAnsi="Tahoma" w:cs="Tahoma"/>
            <w:b/>
            <w:bCs/>
            <w:vanish/>
            <w:sz w:val="24"/>
            <w:szCs w:val="24"/>
            <w:lang w:val="en-US" w:eastAsia="en-GB"/>
          </w:rPr>
          <w:t>blend mode</w:t>
        </w:r>
        <w:r w:rsidRPr="008E4B71">
          <w:rPr>
            <w:rFonts w:ascii="Tahoma" w:eastAsia="Times New Roman" w:hAnsi="Tahoma" w:cs="Tahoma"/>
            <w:vanish/>
            <w:sz w:val="24"/>
            <w:szCs w:val="24"/>
            <w:lang w:val="en-US" w:eastAsia="en-GB"/>
          </w:rPr>
          <w:t xml:space="preserve"> of the adjustment layer. By default, the blend mode is set to “Normal”, and it works fairly well, but let’s change it to something better. Go up to the blend mode options in the top left corner of the Layers palette, click on the down-pointing arrow to the right of the word “Normal”, and select either </w:t>
        </w:r>
        <w:r w:rsidRPr="008E4B71">
          <w:rPr>
            <w:rFonts w:ascii="Tahoma" w:eastAsia="Times New Roman" w:hAnsi="Tahoma" w:cs="Tahoma"/>
            <w:b/>
            <w:bCs/>
            <w:vanish/>
            <w:sz w:val="24"/>
            <w:szCs w:val="24"/>
            <w:lang w:val="en-US" w:eastAsia="en-GB"/>
          </w:rPr>
          <w:t>Color</w:t>
        </w:r>
        <w:r w:rsidRPr="008E4B71">
          <w:rPr>
            <w:rFonts w:ascii="Tahoma" w:eastAsia="Times New Roman" w:hAnsi="Tahoma" w:cs="Tahoma"/>
            <w:vanish/>
            <w:sz w:val="24"/>
            <w:szCs w:val="24"/>
            <w:lang w:val="en-US" w:eastAsia="en-GB"/>
          </w:rPr>
          <w:t xml:space="preserve"> or </w:t>
        </w:r>
        <w:r w:rsidRPr="008E4B71">
          <w:rPr>
            <w:rFonts w:ascii="Tahoma" w:eastAsia="Times New Roman" w:hAnsi="Tahoma" w:cs="Tahoma"/>
            <w:b/>
            <w:bCs/>
            <w:vanish/>
            <w:sz w:val="24"/>
            <w:szCs w:val="24"/>
            <w:lang w:val="en-US" w:eastAsia="en-GB"/>
          </w:rPr>
          <w:t>Soft Light</w:t>
        </w:r>
        <w:r w:rsidRPr="008E4B71">
          <w:rPr>
            <w:rFonts w:ascii="Tahoma" w:eastAsia="Times New Roman" w:hAnsi="Tahoma" w:cs="Tahoma"/>
            <w:vanish/>
            <w:sz w:val="24"/>
            <w:szCs w:val="24"/>
            <w:lang w:val="en-US" w:eastAsia="en-GB"/>
          </w:rPr>
          <w:t xml:space="preserve"> from the list:</w:t>
        </w:r>
      </w:ins>
    </w:p>
    <w:p w:rsidR="00D84ABF" w:rsidRPr="008E4B71" w:rsidRDefault="00D84ABF" w:rsidP="000D4F11">
      <w:pPr>
        <w:spacing w:after="0" w:line="240" w:lineRule="auto"/>
        <w:rPr>
          <w:ins w:id="107"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29557798" wp14:editId="4ED9C43B">
            <wp:extent cx="2601595" cy="2444115"/>
            <wp:effectExtent l="0" t="0" r="8255" b="0"/>
            <wp:docPr id="9" name="Picture 9"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obe Photoshop Tutorial - Digital Photo Editing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1595" cy="2444115"/>
                    </a:xfrm>
                    <a:prstGeom prst="rect">
                      <a:avLst/>
                    </a:prstGeom>
                    <a:noFill/>
                    <a:ln>
                      <a:noFill/>
                    </a:ln>
                  </pic:spPr>
                </pic:pic>
              </a:graphicData>
            </a:graphic>
          </wp:inline>
        </w:drawing>
      </w:r>
    </w:p>
    <w:p w:rsidR="00D84ABF" w:rsidRPr="008E4B71" w:rsidRDefault="00D84ABF" w:rsidP="000D4F11">
      <w:pPr>
        <w:spacing w:after="0" w:line="240" w:lineRule="auto"/>
        <w:rPr>
          <w:ins w:id="108" w:author="Unknown"/>
          <w:rFonts w:ascii="Tahoma" w:eastAsia="Times New Roman" w:hAnsi="Tahoma" w:cs="Tahoma"/>
          <w:vanish/>
          <w:sz w:val="24"/>
          <w:szCs w:val="24"/>
          <w:lang w:val="en-US" w:eastAsia="en-GB"/>
        </w:rPr>
      </w:pPr>
      <w:ins w:id="109" w:author="Unknown">
        <w:r w:rsidRPr="008E4B71">
          <w:rPr>
            <w:rFonts w:ascii="Tahoma" w:eastAsia="Times New Roman" w:hAnsi="Tahoma" w:cs="Tahoma"/>
            <w:vanish/>
            <w:sz w:val="24"/>
            <w:szCs w:val="24"/>
            <w:lang w:val="en-US" w:eastAsia="en-GB"/>
          </w:rPr>
          <w:t xml:space="preserve">Change the blend mode of the adjustment layer to either “Color” or “Soft Light”. </w:t>
        </w:r>
      </w:ins>
    </w:p>
    <w:p w:rsidR="00D84ABF" w:rsidRPr="008E4B71" w:rsidRDefault="00D84ABF" w:rsidP="000D4F11">
      <w:pPr>
        <w:spacing w:after="0" w:line="240" w:lineRule="auto"/>
        <w:rPr>
          <w:ins w:id="110" w:author="Unknown"/>
          <w:rFonts w:ascii="Tahoma" w:eastAsia="Times New Roman" w:hAnsi="Tahoma" w:cs="Tahoma"/>
          <w:vanish/>
          <w:sz w:val="24"/>
          <w:szCs w:val="24"/>
          <w:lang w:val="en-US" w:eastAsia="en-GB"/>
        </w:rPr>
      </w:pPr>
      <w:ins w:id="111" w:author="Unknown">
        <w:r w:rsidRPr="008E4B71">
          <w:rPr>
            <w:rFonts w:ascii="Tahoma" w:eastAsia="Times New Roman" w:hAnsi="Tahoma" w:cs="Tahoma"/>
            <w:vanish/>
            <w:sz w:val="24"/>
            <w:szCs w:val="24"/>
            <w:lang w:val="en-US" w:eastAsia="en-GB"/>
          </w:rPr>
          <w:t xml:space="preserve">The “Color” blend mode gives us even more of a colorizing effect, since it changes </w:t>
        </w:r>
        <w:r w:rsidRPr="008E4B71">
          <w:rPr>
            <w:rFonts w:ascii="Tahoma" w:eastAsia="Times New Roman" w:hAnsi="Tahoma" w:cs="Tahoma"/>
            <w:i/>
            <w:iCs/>
            <w:vanish/>
            <w:sz w:val="24"/>
            <w:szCs w:val="24"/>
            <w:lang w:val="en-US" w:eastAsia="en-GB"/>
          </w:rPr>
          <w:t>only</w:t>
        </w:r>
        <w:r w:rsidRPr="008E4B71">
          <w:rPr>
            <w:rFonts w:ascii="Tahoma" w:eastAsia="Times New Roman" w:hAnsi="Tahoma" w:cs="Tahoma"/>
            <w:vanish/>
            <w:sz w:val="24"/>
            <w:szCs w:val="24"/>
            <w:lang w:val="en-US" w:eastAsia="en-GB"/>
          </w:rPr>
          <w:t xml:space="preserve"> the color of an image (when we had the blend mode set to “Normal”, it was affecting not only the color but also the lightness values of the hair). Here’s my image with the blend mode of the adjustment layer set to "Color":</w:t>
        </w:r>
      </w:ins>
    </w:p>
    <w:p w:rsidR="00D84ABF" w:rsidRPr="008E4B71" w:rsidRDefault="00D84ABF" w:rsidP="000D4F11">
      <w:pPr>
        <w:spacing w:after="0" w:line="240" w:lineRule="auto"/>
        <w:rPr>
          <w:ins w:id="112"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1349E640" wp14:editId="1512DE6C">
            <wp:extent cx="5768975" cy="4763135"/>
            <wp:effectExtent l="0" t="0" r="3175" b="0"/>
            <wp:docPr id="8" name="Picture 8"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obe Photoshop Tutorial - Digital Photo Editing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8975" cy="4763135"/>
                    </a:xfrm>
                    <a:prstGeom prst="rect">
                      <a:avLst/>
                    </a:prstGeom>
                    <a:noFill/>
                    <a:ln>
                      <a:noFill/>
                    </a:ln>
                  </pic:spPr>
                </pic:pic>
              </a:graphicData>
            </a:graphic>
          </wp:inline>
        </w:drawing>
      </w:r>
    </w:p>
    <w:p w:rsidR="00D84ABF" w:rsidRPr="008E4B71" w:rsidRDefault="00D84ABF" w:rsidP="000D4F11">
      <w:pPr>
        <w:spacing w:after="0" w:line="240" w:lineRule="auto"/>
        <w:rPr>
          <w:ins w:id="113" w:author="Unknown"/>
          <w:rFonts w:ascii="Tahoma" w:eastAsia="Times New Roman" w:hAnsi="Tahoma" w:cs="Tahoma"/>
          <w:vanish/>
          <w:sz w:val="24"/>
          <w:szCs w:val="24"/>
          <w:lang w:val="en-US" w:eastAsia="en-GB"/>
        </w:rPr>
      </w:pPr>
      <w:ins w:id="114" w:author="Unknown">
        <w:r w:rsidRPr="008E4B71">
          <w:rPr>
            <w:rFonts w:ascii="Tahoma" w:eastAsia="Times New Roman" w:hAnsi="Tahoma" w:cs="Tahoma"/>
            <w:vanish/>
            <w:sz w:val="24"/>
            <w:szCs w:val="24"/>
            <w:lang w:val="en-US" w:eastAsia="en-GB"/>
          </w:rPr>
          <w:t xml:space="preserve">The image with the blend mode of the adjustment layer set to “Color”. Only the color of the hair is being affected. The lightness values in the hair are not being affected). </w:t>
        </w:r>
      </w:ins>
    </w:p>
    <w:p w:rsidR="00D84ABF" w:rsidRPr="008E4B71" w:rsidRDefault="00D84ABF" w:rsidP="000D4F11">
      <w:pPr>
        <w:spacing w:after="0" w:line="240" w:lineRule="auto"/>
        <w:rPr>
          <w:ins w:id="115" w:author="Unknown"/>
          <w:rFonts w:ascii="Tahoma" w:eastAsia="Times New Roman" w:hAnsi="Tahoma" w:cs="Tahoma"/>
          <w:vanish/>
          <w:sz w:val="24"/>
          <w:szCs w:val="24"/>
          <w:lang w:val="en-US" w:eastAsia="en-GB"/>
        </w:rPr>
      </w:pPr>
      <w:ins w:id="116" w:author="Unknown">
        <w:r w:rsidRPr="008E4B71">
          <w:rPr>
            <w:rFonts w:ascii="Tahoma" w:eastAsia="Times New Roman" w:hAnsi="Tahoma" w:cs="Tahoma"/>
            <w:vanish/>
            <w:sz w:val="24"/>
            <w:szCs w:val="24"/>
            <w:lang w:val="en-US" w:eastAsia="en-GB"/>
          </w:rPr>
          <w:t>The “Soft Light” blend mode gives us a more dramatic colorizing effect because it not only changes the color of the hair but also boosts the contrast, which I think works even better than the “Color” blend mode in this case. Here’s my image with the blend mode set to “Soft Light”:</w:t>
        </w:r>
      </w:ins>
    </w:p>
    <w:p w:rsidR="00D84ABF" w:rsidRPr="008E4B71" w:rsidRDefault="00D84ABF" w:rsidP="000D4F11">
      <w:pPr>
        <w:spacing w:after="0" w:line="240" w:lineRule="auto"/>
        <w:rPr>
          <w:ins w:id="117"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0FEB9F6B" wp14:editId="5D4F789A">
            <wp:extent cx="5768975" cy="4763135"/>
            <wp:effectExtent l="0" t="0" r="3175" b="0"/>
            <wp:docPr id="7" name="Picture 7"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obe Photoshop Tutorial - Digital Photo Editing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8975" cy="4763135"/>
                    </a:xfrm>
                    <a:prstGeom prst="rect">
                      <a:avLst/>
                    </a:prstGeom>
                    <a:noFill/>
                    <a:ln>
                      <a:noFill/>
                    </a:ln>
                  </pic:spPr>
                </pic:pic>
              </a:graphicData>
            </a:graphic>
          </wp:inline>
        </w:drawing>
      </w:r>
    </w:p>
    <w:p w:rsidR="00D84ABF" w:rsidRPr="008E4B71" w:rsidRDefault="00D84ABF" w:rsidP="000D4F11">
      <w:pPr>
        <w:spacing w:after="0" w:line="240" w:lineRule="auto"/>
        <w:rPr>
          <w:ins w:id="118" w:author="Unknown"/>
          <w:rFonts w:ascii="Tahoma" w:eastAsia="Times New Roman" w:hAnsi="Tahoma" w:cs="Tahoma"/>
          <w:vanish/>
          <w:sz w:val="24"/>
          <w:szCs w:val="24"/>
          <w:lang w:val="en-US" w:eastAsia="en-GB"/>
        </w:rPr>
      </w:pPr>
      <w:ins w:id="119" w:author="Unknown">
        <w:r w:rsidRPr="008E4B71">
          <w:rPr>
            <w:rFonts w:ascii="Tahoma" w:eastAsia="Times New Roman" w:hAnsi="Tahoma" w:cs="Tahoma"/>
            <w:vanish/>
            <w:sz w:val="24"/>
            <w:szCs w:val="24"/>
            <w:lang w:val="en-US" w:eastAsia="en-GB"/>
          </w:rPr>
          <w:t xml:space="preserve">The image with the blend mode of the adjustment layer set to “Soft Light”, giving us a more dramatic effect. </w:t>
        </w:r>
      </w:ins>
    </w:p>
    <w:p w:rsidR="00D84ABF" w:rsidRPr="008E4B71" w:rsidRDefault="00D84ABF" w:rsidP="000D4F11">
      <w:pPr>
        <w:spacing w:after="0" w:line="240" w:lineRule="auto"/>
        <w:rPr>
          <w:ins w:id="120" w:author="Unknown"/>
          <w:rFonts w:ascii="Tahoma" w:eastAsia="Times New Roman" w:hAnsi="Tahoma" w:cs="Tahoma"/>
          <w:vanish/>
          <w:sz w:val="24"/>
          <w:szCs w:val="24"/>
          <w:lang w:val="en-US" w:eastAsia="en-GB"/>
        </w:rPr>
      </w:pPr>
      <w:ins w:id="121" w:author="Unknown">
        <w:r w:rsidRPr="008E4B71">
          <w:rPr>
            <w:rFonts w:ascii="Tahoma" w:eastAsia="Times New Roman" w:hAnsi="Tahoma" w:cs="Tahoma"/>
            <w:vanish/>
            <w:sz w:val="24"/>
            <w:szCs w:val="24"/>
            <w:lang w:val="en-US" w:eastAsia="en-GB"/>
          </w:rPr>
          <w:t>Choose the blend mode that works best with your image.</w:t>
        </w:r>
      </w:ins>
    </w:p>
    <w:p w:rsidR="00D84ABF" w:rsidRPr="008E4B71" w:rsidRDefault="00D84ABF" w:rsidP="000D4F11">
      <w:pPr>
        <w:spacing w:after="0" w:line="240" w:lineRule="auto"/>
        <w:outlineLvl w:val="3"/>
        <w:rPr>
          <w:ins w:id="122" w:author="Unknown"/>
          <w:rFonts w:ascii="Tahoma" w:eastAsia="Times New Roman" w:hAnsi="Tahoma" w:cs="Tahoma"/>
          <w:b/>
          <w:bCs/>
          <w:vanish/>
          <w:sz w:val="24"/>
          <w:szCs w:val="24"/>
          <w:lang w:val="en-US" w:eastAsia="en-GB"/>
        </w:rPr>
      </w:pPr>
      <w:ins w:id="123" w:author="Unknown">
        <w:r w:rsidRPr="008E4B71">
          <w:rPr>
            <w:rFonts w:ascii="Tahoma" w:eastAsia="Times New Roman" w:hAnsi="Tahoma" w:cs="Tahoma"/>
            <w:b/>
            <w:bCs/>
            <w:vanish/>
            <w:sz w:val="24"/>
            <w:szCs w:val="24"/>
            <w:lang w:val="en-US" w:eastAsia="en-GB"/>
          </w:rPr>
          <w:t>Step 8: Lower The Opacity Of The Adjustment Layer If Needed</w:t>
        </w:r>
      </w:ins>
    </w:p>
    <w:p w:rsidR="00D84ABF" w:rsidRPr="008E4B71" w:rsidRDefault="00D84ABF" w:rsidP="000D4F11">
      <w:pPr>
        <w:spacing w:after="0" w:line="240" w:lineRule="auto"/>
        <w:rPr>
          <w:ins w:id="124" w:author="Unknown"/>
          <w:rFonts w:ascii="Tahoma" w:eastAsia="Times New Roman" w:hAnsi="Tahoma" w:cs="Tahoma"/>
          <w:vanish/>
          <w:sz w:val="24"/>
          <w:szCs w:val="24"/>
          <w:lang w:val="en-US" w:eastAsia="en-GB"/>
        </w:rPr>
      </w:pPr>
      <w:ins w:id="125" w:author="Unknown">
        <w:r w:rsidRPr="008E4B71">
          <w:rPr>
            <w:rFonts w:ascii="Tahoma" w:eastAsia="Times New Roman" w:hAnsi="Tahoma" w:cs="Tahoma"/>
            <w:vanish/>
            <w:sz w:val="24"/>
            <w:szCs w:val="24"/>
            <w:lang w:val="en-US" w:eastAsia="en-GB"/>
          </w:rPr>
          <w:t xml:space="preserve">Another way to fine-tune the colorizing effect is by lowering the opacity of the adjustment layer. If you find the color is too intense, simply go up to the </w:t>
        </w:r>
        <w:r w:rsidRPr="008E4B71">
          <w:rPr>
            <w:rFonts w:ascii="Tahoma" w:eastAsia="Times New Roman" w:hAnsi="Tahoma" w:cs="Tahoma"/>
            <w:b/>
            <w:bCs/>
            <w:vanish/>
            <w:sz w:val="24"/>
            <w:szCs w:val="24"/>
            <w:lang w:val="en-US" w:eastAsia="en-GB"/>
          </w:rPr>
          <w:t>Opacity</w:t>
        </w:r>
        <w:r w:rsidRPr="008E4B71">
          <w:rPr>
            <w:rFonts w:ascii="Tahoma" w:eastAsia="Times New Roman" w:hAnsi="Tahoma" w:cs="Tahoma"/>
            <w:vanish/>
            <w:sz w:val="24"/>
            <w:szCs w:val="24"/>
            <w:lang w:val="en-US" w:eastAsia="en-GB"/>
          </w:rPr>
          <w:t xml:space="preserve"> option in the top right corner of the Layers palette (across from the blend mode option) and lower it until you’re happy with the results. Here, I’ve lowered the opacity of the adjustment layer to 50%:</w:t>
        </w:r>
      </w:ins>
    </w:p>
    <w:p w:rsidR="00D84ABF" w:rsidRPr="008E4B71" w:rsidRDefault="00D84ABF" w:rsidP="000D4F11">
      <w:pPr>
        <w:spacing w:after="0" w:line="240" w:lineRule="auto"/>
        <w:rPr>
          <w:ins w:id="126"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4CD296A5" wp14:editId="45EA0498">
            <wp:extent cx="2477135" cy="2444115"/>
            <wp:effectExtent l="0" t="0" r="0" b="0"/>
            <wp:docPr id="6" name="Picture 6"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obe Photoshop Tutorial - Digital Photo Editing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7135" cy="2444115"/>
                    </a:xfrm>
                    <a:prstGeom prst="rect">
                      <a:avLst/>
                    </a:prstGeom>
                    <a:noFill/>
                    <a:ln>
                      <a:noFill/>
                    </a:ln>
                  </pic:spPr>
                </pic:pic>
              </a:graphicData>
            </a:graphic>
          </wp:inline>
        </w:drawing>
      </w:r>
    </w:p>
    <w:p w:rsidR="00D84ABF" w:rsidRPr="008E4B71" w:rsidRDefault="00D84ABF" w:rsidP="000D4F11">
      <w:pPr>
        <w:spacing w:after="0" w:line="240" w:lineRule="auto"/>
        <w:rPr>
          <w:ins w:id="127" w:author="Unknown"/>
          <w:rFonts w:ascii="Tahoma" w:eastAsia="Times New Roman" w:hAnsi="Tahoma" w:cs="Tahoma"/>
          <w:vanish/>
          <w:sz w:val="24"/>
          <w:szCs w:val="24"/>
          <w:lang w:val="en-US" w:eastAsia="en-GB"/>
        </w:rPr>
      </w:pPr>
      <w:ins w:id="128" w:author="Unknown">
        <w:r w:rsidRPr="008E4B71">
          <w:rPr>
            <w:rFonts w:ascii="Tahoma" w:eastAsia="Times New Roman" w:hAnsi="Tahoma" w:cs="Tahoma"/>
            <w:vanish/>
            <w:sz w:val="24"/>
            <w:szCs w:val="24"/>
            <w:lang w:val="en-US" w:eastAsia="en-GB"/>
          </w:rPr>
          <w:t xml:space="preserve">Lower the opacity of the adjustment layer for a more subtle colorizing effect. </w:t>
        </w:r>
      </w:ins>
    </w:p>
    <w:p w:rsidR="00D84ABF" w:rsidRPr="008E4B71" w:rsidRDefault="00D84ABF" w:rsidP="000D4F11">
      <w:pPr>
        <w:spacing w:after="0" w:line="240" w:lineRule="auto"/>
        <w:rPr>
          <w:ins w:id="129" w:author="Unknown"/>
          <w:rFonts w:ascii="Tahoma" w:eastAsia="Times New Roman" w:hAnsi="Tahoma" w:cs="Tahoma"/>
          <w:vanish/>
          <w:sz w:val="24"/>
          <w:szCs w:val="24"/>
          <w:lang w:val="en-US" w:eastAsia="en-GB"/>
        </w:rPr>
      </w:pPr>
      <w:ins w:id="130" w:author="Unknown">
        <w:r w:rsidRPr="008E4B71">
          <w:rPr>
            <w:rFonts w:ascii="Tahoma" w:eastAsia="Times New Roman" w:hAnsi="Tahoma" w:cs="Tahoma"/>
            <w:vanish/>
            <w:sz w:val="24"/>
            <w:szCs w:val="24"/>
            <w:lang w:val="en-US" w:eastAsia="en-GB"/>
          </w:rPr>
          <w:t>This gives me a more subtle colorizing effect:</w:t>
        </w:r>
      </w:ins>
    </w:p>
    <w:p w:rsidR="00D84ABF" w:rsidRPr="008E4B71" w:rsidRDefault="00D84ABF" w:rsidP="000D4F11">
      <w:pPr>
        <w:spacing w:after="0" w:line="240" w:lineRule="auto"/>
        <w:rPr>
          <w:ins w:id="131"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3DBF0E17" wp14:editId="658C5E25">
            <wp:extent cx="5768975" cy="4763135"/>
            <wp:effectExtent l="0" t="0" r="3175" b="0"/>
            <wp:docPr id="5" name="Picture 5"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obe Photoshop Tutorial - Digital Photo Editing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8975" cy="4763135"/>
                    </a:xfrm>
                    <a:prstGeom prst="rect">
                      <a:avLst/>
                    </a:prstGeom>
                    <a:noFill/>
                    <a:ln>
                      <a:noFill/>
                    </a:ln>
                  </pic:spPr>
                </pic:pic>
              </a:graphicData>
            </a:graphic>
          </wp:inline>
        </w:drawing>
      </w:r>
    </w:p>
    <w:p w:rsidR="00D84ABF" w:rsidRPr="008E4B71" w:rsidRDefault="00D84ABF" w:rsidP="000D4F11">
      <w:pPr>
        <w:spacing w:after="0" w:line="240" w:lineRule="auto"/>
        <w:rPr>
          <w:ins w:id="132" w:author="Unknown"/>
          <w:rFonts w:ascii="Tahoma" w:eastAsia="Times New Roman" w:hAnsi="Tahoma" w:cs="Tahoma"/>
          <w:vanish/>
          <w:sz w:val="24"/>
          <w:szCs w:val="24"/>
          <w:lang w:val="en-US" w:eastAsia="en-GB"/>
        </w:rPr>
      </w:pPr>
      <w:ins w:id="133" w:author="Unknown">
        <w:r w:rsidRPr="008E4B71">
          <w:rPr>
            <w:rFonts w:ascii="Tahoma" w:eastAsia="Times New Roman" w:hAnsi="Tahoma" w:cs="Tahoma"/>
            <w:vanish/>
            <w:sz w:val="24"/>
            <w:szCs w:val="24"/>
            <w:lang w:val="en-US" w:eastAsia="en-GB"/>
          </w:rPr>
          <w:t>The image after lowering the opacity of the adjustment layer.</w:t>
        </w:r>
      </w:ins>
    </w:p>
    <w:p w:rsidR="00D84ABF" w:rsidRPr="008E4B71" w:rsidRDefault="00D84ABF" w:rsidP="000D4F11">
      <w:pPr>
        <w:spacing w:after="0" w:line="240" w:lineRule="auto"/>
        <w:outlineLvl w:val="3"/>
        <w:rPr>
          <w:ins w:id="134" w:author="Unknown"/>
          <w:rFonts w:ascii="Tahoma" w:eastAsia="Times New Roman" w:hAnsi="Tahoma" w:cs="Tahoma"/>
          <w:b/>
          <w:bCs/>
          <w:vanish/>
          <w:sz w:val="24"/>
          <w:szCs w:val="24"/>
          <w:lang w:val="en-US" w:eastAsia="en-GB"/>
        </w:rPr>
      </w:pPr>
      <w:ins w:id="135" w:author="Unknown">
        <w:r w:rsidRPr="008E4B71">
          <w:rPr>
            <w:rFonts w:ascii="Tahoma" w:eastAsia="Times New Roman" w:hAnsi="Tahoma" w:cs="Tahoma"/>
            <w:b/>
            <w:bCs/>
            <w:vanish/>
            <w:sz w:val="24"/>
            <w:szCs w:val="24"/>
            <w:lang w:val="en-US" w:eastAsia="en-GB"/>
          </w:rPr>
          <w:t>Step 9: Edit The Hue/Saturation Settings To Change The Hair Color As Needed</w:t>
        </w:r>
      </w:ins>
    </w:p>
    <w:p w:rsidR="00D84ABF" w:rsidRPr="008E4B71" w:rsidRDefault="00D84ABF" w:rsidP="000D4F11">
      <w:pPr>
        <w:spacing w:after="0" w:line="240" w:lineRule="auto"/>
        <w:rPr>
          <w:ins w:id="136" w:author="Unknown"/>
          <w:rFonts w:ascii="Tahoma" w:eastAsia="Times New Roman" w:hAnsi="Tahoma" w:cs="Tahoma"/>
          <w:vanish/>
          <w:sz w:val="24"/>
          <w:szCs w:val="24"/>
          <w:lang w:val="en-US" w:eastAsia="en-GB"/>
        </w:rPr>
      </w:pPr>
      <w:ins w:id="137" w:author="Unknown">
        <w:r w:rsidRPr="008E4B71">
          <w:rPr>
            <w:rFonts w:ascii="Tahoma" w:eastAsia="Times New Roman" w:hAnsi="Tahoma" w:cs="Tahoma"/>
            <w:vanish/>
            <w:sz w:val="24"/>
            <w:szCs w:val="24"/>
            <w:lang w:val="en-US" w:eastAsia="en-GB"/>
          </w:rPr>
          <w:t>At this point we’re done, but if you need to go back and change the hair color to something different, simply double-click on the Hue/Saturation adjustment layer’s thumbnail in the Layers palette (the thumbnail on the left, not the layer mask thumbnail on the right):</w:t>
        </w:r>
      </w:ins>
    </w:p>
    <w:p w:rsidR="00D84ABF" w:rsidRPr="008E4B71" w:rsidRDefault="00D84ABF" w:rsidP="000D4F11">
      <w:pPr>
        <w:spacing w:after="0" w:line="240" w:lineRule="auto"/>
        <w:rPr>
          <w:ins w:id="138"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5504B0D2" wp14:editId="30003A0A">
            <wp:extent cx="2477135" cy="2444115"/>
            <wp:effectExtent l="0" t="0" r="0" b="0"/>
            <wp:docPr id="4" name="Picture 4"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obe Photoshop Tutorial - Digital Photo Editing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7135" cy="2444115"/>
                    </a:xfrm>
                    <a:prstGeom prst="rect">
                      <a:avLst/>
                    </a:prstGeom>
                    <a:noFill/>
                    <a:ln>
                      <a:noFill/>
                    </a:ln>
                  </pic:spPr>
                </pic:pic>
              </a:graphicData>
            </a:graphic>
          </wp:inline>
        </w:drawing>
      </w:r>
    </w:p>
    <w:p w:rsidR="00D84ABF" w:rsidRPr="008E4B71" w:rsidRDefault="00D84ABF" w:rsidP="000D4F11">
      <w:pPr>
        <w:spacing w:after="0" w:line="240" w:lineRule="auto"/>
        <w:rPr>
          <w:ins w:id="139" w:author="Unknown"/>
          <w:rFonts w:ascii="Tahoma" w:eastAsia="Times New Roman" w:hAnsi="Tahoma" w:cs="Tahoma"/>
          <w:vanish/>
          <w:sz w:val="24"/>
          <w:szCs w:val="24"/>
          <w:lang w:val="en-US" w:eastAsia="en-GB"/>
        </w:rPr>
      </w:pPr>
      <w:ins w:id="140" w:author="Unknown">
        <w:r w:rsidRPr="008E4B71">
          <w:rPr>
            <w:rFonts w:ascii="Tahoma" w:eastAsia="Times New Roman" w:hAnsi="Tahoma" w:cs="Tahoma"/>
            <w:vanish/>
            <w:sz w:val="24"/>
            <w:szCs w:val="24"/>
            <w:lang w:val="en-US" w:eastAsia="en-GB"/>
          </w:rPr>
          <w:t xml:space="preserve">Double-click on the adjustment layer’s thumbnail to edit the Hue/Saturation settings and change the hair color. </w:t>
        </w:r>
      </w:ins>
    </w:p>
    <w:p w:rsidR="00D84ABF" w:rsidRPr="008E4B71" w:rsidRDefault="00D84ABF" w:rsidP="000D4F11">
      <w:pPr>
        <w:spacing w:after="0" w:line="240" w:lineRule="auto"/>
        <w:rPr>
          <w:ins w:id="141" w:author="Unknown"/>
          <w:rFonts w:ascii="Tahoma" w:eastAsia="Times New Roman" w:hAnsi="Tahoma" w:cs="Tahoma"/>
          <w:vanish/>
          <w:sz w:val="24"/>
          <w:szCs w:val="24"/>
          <w:lang w:val="en-US" w:eastAsia="en-GB"/>
        </w:rPr>
      </w:pPr>
      <w:ins w:id="142" w:author="Unknown">
        <w:r w:rsidRPr="008E4B71">
          <w:rPr>
            <w:rFonts w:ascii="Tahoma" w:eastAsia="Times New Roman" w:hAnsi="Tahoma" w:cs="Tahoma"/>
            <w:vanish/>
            <w:sz w:val="24"/>
            <w:szCs w:val="24"/>
            <w:lang w:val="en-US" w:eastAsia="en-GB"/>
          </w:rPr>
          <w:t>This brings the Hue/Saturation dialog box back up and we can change the hair color simply by dragging the Hue slider to something different. We can also re-adjust the saturation of the color with the Saturation color. Since this is an adjustment layer, we’re free to make as many changes as we want without worrying about damaging our image. Just for fun, I’ll set my Hue slider to 304 to give her hair more of a pink/purple look:</w:t>
        </w:r>
      </w:ins>
    </w:p>
    <w:p w:rsidR="00D84ABF" w:rsidRPr="008E4B71" w:rsidRDefault="00D84ABF" w:rsidP="000D4F11">
      <w:pPr>
        <w:spacing w:after="0" w:line="240" w:lineRule="auto"/>
        <w:rPr>
          <w:ins w:id="143"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13BF4BA1" wp14:editId="2CC52998">
            <wp:extent cx="3067685" cy="2036445"/>
            <wp:effectExtent l="0" t="0" r="0" b="1905"/>
            <wp:docPr id="3" name="Picture 3"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obe Photoshop Tutorial - Digital Photo Editing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685" cy="2036445"/>
                    </a:xfrm>
                    <a:prstGeom prst="rect">
                      <a:avLst/>
                    </a:prstGeom>
                    <a:noFill/>
                    <a:ln>
                      <a:noFill/>
                    </a:ln>
                  </pic:spPr>
                </pic:pic>
              </a:graphicData>
            </a:graphic>
          </wp:inline>
        </w:drawing>
      </w:r>
    </w:p>
    <w:p w:rsidR="00D84ABF" w:rsidRPr="008E4B71" w:rsidRDefault="00D84ABF" w:rsidP="000D4F11">
      <w:pPr>
        <w:spacing w:after="0" w:line="240" w:lineRule="auto"/>
        <w:rPr>
          <w:ins w:id="144" w:author="Unknown"/>
          <w:rFonts w:ascii="Tahoma" w:eastAsia="Times New Roman" w:hAnsi="Tahoma" w:cs="Tahoma"/>
          <w:vanish/>
          <w:sz w:val="24"/>
          <w:szCs w:val="24"/>
          <w:lang w:val="en-US" w:eastAsia="en-GB"/>
        </w:rPr>
      </w:pPr>
      <w:ins w:id="145" w:author="Unknown">
        <w:r w:rsidRPr="008E4B71">
          <w:rPr>
            <w:rFonts w:ascii="Tahoma" w:eastAsia="Times New Roman" w:hAnsi="Tahoma" w:cs="Tahoma"/>
            <w:vanish/>
            <w:sz w:val="24"/>
            <w:szCs w:val="24"/>
            <w:lang w:val="en-US" w:eastAsia="en-GB"/>
          </w:rPr>
          <w:t xml:space="preserve">Adjust the Hue slider to change the hair color again. </w:t>
        </w:r>
      </w:ins>
    </w:p>
    <w:p w:rsidR="00D84ABF" w:rsidRPr="008E4B71" w:rsidRDefault="00D84ABF" w:rsidP="000D4F11">
      <w:pPr>
        <w:spacing w:after="0" w:line="240" w:lineRule="auto"/>
        <w:rPr>
          <w:ins w:id="146" w:author="Unknown"/>
          <w:rFonts w:ascii="Tahoma" w:eastAsia="Times New Roman" w:hAnsi="Tahoma" w:cs="Tahoma"/>
          <w:vanish/>
          <w:sz w:val="24"/>
          <w:szCs w:val="24"/>
          <w:lang w:val="en-US" w:eastAsia="en-GB"/>
        </w:rPr>
      </w:pPr>
      <w:ins w:id="147" w:author="Unknown">
        <w:r w:rsidRPr="008E4B71">
          <w:rPr>
            <w:rFonts w:ascii="Tahoma" w:eastAsia="Times New Roman" w:hAnsi="Tahoma" w:cs="Tahoma"/>
            <w:vanish/>
            <w:sz w:val="24"/>
            <w:szCs w:val="24"/>
            <w:lang w:val="en-US" w:eastAsia="en-GB"/>
          </w:rPr>
          <w:t>I’m also going to set the blend mode of the adjustment layer back to “Color” and increase the opacity to around 75%:</w:t>
        </w:r>
      </w:ins>
    </w:p>
    <w:p w:rsidR="00D84ABF" w:rsidRPr="008E4B71" w:rsidRDefault="00D84ABF" w:rsidP="000D4F11">
      <w:pPr>
        <w:spacing w:after="0" w:line="240" w:lineRule="auto"/>
        <w:rPr>
          <w:ins w:id="148"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22D97859" wp14:editId="0BEAB6CB">
            <wp:extent cx="2618740" cy="2444115"/>
            <wp:effectExtent l="0" t="0" r="0" b="0"/>
            <wp:docPr id="2" name="Picture 2"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obe Photoshop Tutorial - Digital Photo Editing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8740" cy="2444115"/>
                    </a:xfrm>
                    <a:prstGeom prst="rect">
                      <a:avLst/>
                    </a:prstGeom>
                    <a:noFill/>
                    <a:ln>
                      <a:noFill/>
                    </a:ln>
                  </pic:spPr>
                </pic:pic>
              </a:graphicData>
            </a:graphic>
          </wp:inline>
        </w:drawing>
      </w:r>
    </w:p>
    <w:p w:rsidR="00D84ABF" w:rsidRPr="008E4B71" w:rsidRDefault="00D84ABF" w:rsidP="000D4F11">
      <w:pPr>
        <w:spacing w:after="0" w:line="240" w:lineRule="auto"/>
        <w:rPr>
          <w:ins w:id="149" w:author="Unknown"/>
          <w:rFonts w:ascii="Tahoma" w:eastAsia="Times New Roman" w:hAnsi="Tahoma" w:cs="Tahoma"/>
          <w:vanish/>
          <w:sz w:val="24"/>
          <w:szCs w:val="24"/>
          <w:lang w:val="en-US" w:eastAsia="en-GB"/>
        </w:rPr>
      </w:pPr>
      <w:ins w:id="150" w:author="Unknown">
        <w:r w:rsidRPr="008E4B71">
          <w:rPr>
            <w:rFonts w:ascii="Tahoma" w:eastAsia="Times New Roman" w:hAnsi="Tahoma" w:cs="Tahoma"/>
            <w:vanish/>
            <w:sz w:val="24"/>
            <w:szCs w:val="24"/>
            <w:lang w:val="en-US" w:eastAsia="en-GB"/>
          </w:rPr>
          <w:t xml:space="preserve">Setting the blend mode back to Color and raising the opacity to 75%. </w:t>
        </w:r>
      </w:ins>
    </w:p>
    <w:p w:rsidR="00D84ABF" w:rsidRPr="008E4B71" w:rsidRDefault="00D84ABF" w:rsidP="000D4F11">
      <w:pPr>
        <w:spacing w:after="0" w:line="240" w:lineRule="auto"/>
        <w:rPr>
          <w:ins w:id="151" w:author="Unknown"/>
          <w:rFonts w:ascii="Tahoma" w:eastAsia="Times New Roman" w:hAnsi="Tahoma" w:cs="Tahoma"/>
          <w:vanish/>
          <w:sz w:val="24"/>
          <w:szCs w:val="24"/>
          <w:lang w:val="en-US" w:eastAsia="en-GB"/>
        </w:rPr>
      </w:pPr>
      <w:ins w:id="152" w:author="Unknown">
        <w:r w:rsidRPr="008E4B71">
          <w:rPr>
            <w:rFonts w:ascii="Tahoma" w:eastAsia="Times New Roman" w:hAnsi="Tahoma" w:cs="Tahoma"/>
            <w:vanish/>
            <w:sz w:val="24"/>
            <w:szCs w:val="24"/>
            <w:lang w:val="en-US" w:eastAsia="en-GB"/>
          </w:rPr>
          <w:t>And here’s my new result:</w:t>
        </w:r>
      </w:ins>
    </w:p>
    <w:p w:rsidR="00D84ABF" w:rsidRPr="008E4B71" w:rsidRDefault="00D84ABF" w:rsidP="000D4F11">
      <w:pPr>
        <w:spacing w:after="0" w:line="240" w:lineRule="auto"/>
        <w:rPr>
          <w:ins w:id="153" w:author="Unknown"/>
          <w:rFonts w:ascii="Tahoma" w:eastAsia="Times New Roman" w:hAnsi="Tahoma" w:cs="Tahoma"/>
          <w:vanish/>
          <w:sz w:val="24"/>
          <w:szCs w:val="24"/>
          <w:lang w:val="en-US" w:eastAsia="en-GB"/>
        </w:rPr>
      </w:pPr>
      <w:r w:rsidRPr="008E4B71">
        <w:rPr>
          <w:rFonts w:ascii="Tahoma" w:eastAsia="Times New Roman" w:hAnsi="Tahoma" w:cs="Tahoma"/>
          <w:noProof/>
          <w:vanish/>
          <w:sz w:val="24"/>
          <w:szCs w:val="24"/>
          <w:lang w:eastAsia="en-GB"/>
        </w:rPr>
        <w:drawing>
          <wp:inline distT="0" distB="0" distL="0" distR="0" wp14:anchorId="46732FA9" wp14:editId="4BF83CC9">
            <wp:extent cx="5768975" cy="4763135"/>
            <wp:effectExtent l="0" t="0" r="3175" b="0"/>
            <wp:docPr id="1" name="Picture 1" descr="Adobe Photoshop Tutorial - Digital Photo Ed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obe Photoshop Tutorial - Digital Photo Editing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8975" cy="4763135"/>
                    </a:xfrm>
                    <a:prstGeom prst="rect">
                      <a:avLst/>
                    </a:prstGeom>
                    <a:noFill/>
                    <a:ln>
                      <a:noFill/>
                    </a:ln>
                  </pic:spPr>
                </pic:pic>
              </a:graphicData>
            </a:graphic>
          </wp:inline>
        </w:drawing>
      </w:r>
    </w:p>
    <w:p w:rsidR="00D84ABF" w:rsidRPr="008E4B71" w:rsidRDefault="00D84ABF" w:rsidP="000D4F11">
      <w:pPr>
        <w:spacing w:after="0" w:line="240" w:lineRule="auto"/>
        <w:rPr>
          <w:ins w:id="154" w:author="Unknown"/>
          <w:rFonts w:ascii="Tahoma" w:eastAsia="Times New Roman" w:hAnsi="Tahoma" w:cs="Tahoma"/>
          <w:vanish/>
          <w:sz w:val="24"/>
          <w:szCs w:val="24"/>
          <w:lang w:val="en-US" w:eastAsia="en-GB"/>
        </w:rPr>
      </w:pPr>
      <w:ins w:id="155" w:author="Unknown">
        <w:r w:rsidRPr="008E4B71">
          <w:rPr>
            <w:rFonts w:ascii="Tahoma" w:eastAsia="Times New Roman" w:hAnsi="Tahoma" w:cs="Tahoma"/>
            <w:vanish/>
            <w:sz w:val="24"/>
            <w:szCs w:val="24"/>
            <w:lang w:val="en-US" w:eastAsia="en-GB"/>
          </w:rPr>
          <w:t xml:space="preserve">The image afterChanging the hair color and saturation, blend mode and opacity value. </w:t>
        </w:r>
      </w:ins>
    </w:p>
    <w:p w:rsidR="00D84ABF" w:rsidRPr="008E4B71" w:rsidRDefault="00D84ABF" w:rsidP="000D4F11">
      <w:pPr>
        <w:spacing w:after="0" w:line="240" w:lineRule="auto"/>
        <w:rPr>
          <w:ins w:id="156" w:author="Unknown"/>
          <w:rFonts w:ascii="Tahoma" w:eastAsia="Times New Roman" w:hAnsi="Tahoma" w:cs="Tahoma"/>
          <w:vanish/>
          <w:sz w:val="24"/>
          <w:szCs w:val="24"/>
          <w:lang w:val="en-US" w:eastAsia="en-GB"/>
        </w:rPr>
      </w:pPr>
      <w:ins w:id="157" w:author="Unknown">
        <w:r w:rsidRPr="008E4B71">
          <w:rPr>
            <w:rFonts w:ascii="Tahoma" w:eastAsia="Times New Roman" w:hAnsi="Tahoma" w:cs="Tahoma"/>
            <w:vanish/>
            <w:sz w:val="24"/>
            <w:szCs w:val="24"/>
            <w:lang w:val="en-US" w:eastAsia="en-GB"/>
          </w:rPr>
          <w:t>And there we have it! That’s how easy it is to change someone’s hair color in Photoshop!</w:t>
        </w:r>
      </w:ins>
    </w:p>
    <w:p w:rsidR="00882098" w:rsidRPr="008E4B71" w:rsidRDefault="00882098" w:rsidP="000D4F11">
      <w:pPr>
        <w:spacing w:after="0" w:line="240" w:lineRule="auto"/>
        <w:rPr>
          <w:rFonts w:ascii="Tahoma" w:hAnsi="Tahoma" w:cs="Tahoma"/>
          <w:sz w:val="24"/>
          <w:szCs w:val="24"/>
        </w:rPr>
      </w:pPr>
    </w:p>
    <w:sectPr w:rsidR="00882098" w:rsidRPr="008E4B71" w:rsidSect="000D4F11">
      <w:headerReference w:type="default" r:id="rId30"/>
      <w:footerReference w:type="default" r:id="rId3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32A" w:rsidRDefault="00F1732A" w:rsidP="00B52A4F">
      <w:pPr>
        <w:spacing w:after="0" w:line="240" w:lineRule="auto"/>
      </w:pPr>
      <w:r>
        <w:separator/>
      </w:r>
    </w:p>
  </w:endnote>
  <w:endnote w:type="continuationSeparator" w:id="0">
    <w:p w:rsidR="00F1732A" w:rsidRDefault="00F1732A" w:rsidP="00B52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098" w:rsidRDefault="00882098">
    <w:pPr>
      <w:pStyle w:val="Footer"/>
    </w:pPr>
    <w:r>
      <w:t>Lesson 1</w:t>
    </w:r>
    <w:r w:rsidR="000D4F11">
      <w:tab/>
    </w:r>
    <w:r w:rsidR="000D4F11">
      <w:tab/>
      <w:t xml:space="preserve">Page </w:t>
    </w:r>
    <w:r w:rsidR="000D4F11">
      <w:rPr>
        <w:b/>
        <w:bCs/>
      </w:rPr>
      <w:fldChar w:fldCharType="begin"/>
    </w:r>
    <w:r w:rsidR="000D4F11">
      <w:rPr>
        <w:b/>
        <w:bCs/>
      </w:rPr>
      <w:instrText xml:space="preserve"> PAGE  \* Arabic  \* MERGEFORMAT </w:instrText>
    </w:r>
    <w:r w:rsidR="000D4F11">
      <w:rPr>
        <w:b/>
        <w:bCs/>
      </w:rPr>
      <w:fldChar w:fldCharType="separate"/>
    </w:r>
    <w:r w:rsidR="00B317BE">
      <w:rPr>
        <w:b/>
        <w:bCs/>
        <w:noProof/>
      </w:rPr>
      <w:t>12</w:t>
    </w:r>
    <w:r w:rsidR="000D4F11">
      <w:rPr>
        <w:b/>
        <w:bCs/>
      </w:rPr>
      <w:fldChar w:fldCharType="end"/>
    </w:r>
    <w:r w:rsidR="000D4F11">
      <w:t xml:space="preserve"> of </w:t>
    </w:r>
    <w:r w:rsidR="000D4F11">
      <w:rPr>
        <w:b/>
        <w:bCs/>
      </w:rPr>
      <w:fldChar w:fldCharType="begin"/>
    </w:r>
    <w:r w:rsidR="000D4F11">
      <w:rPr>
        <w:b/>
        <w:bCs/>
      </w:rPr>
      <w:instrText xml:space="preserve"> NUMPAGES  \* Arabic  \* MERGEFORMAT </w:instrText>
    </w:r>
    <w:r w:rsidR="000D4F11">
      <w:rPr>
        <w:b/>
        <w:bCs/>
      </w:rPr>
      <w:fldChar w:fldCharType="separate"/>
    </w:r>
    <w:r w:rsidR="00B317BE">
      <w:rPr>
        <w:b/>
        <w:bCs/>
        <w:noProof/>
      </w:rPr>
      <w:t>12</w:t>
    </w:r>
    <w:r w:rsidR="000D4F11">
      <w:rPr>
        <w:b/>
        <w:bCs/>
      </w:rPr>
      <w:fldChar w:fldCharType="end"/>
    </w:r>
    <w:r>
      <w:tab/>
    </w:r>
    <w:r w:rsidR="000D4F11">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32A" w:rsidRDefault="00F1732A" w:rsidP="00B52A4F">
      <w:pPr>
        <w:spacing w:after="0" w:line="240" w:lineRule="auto"/>
      </w:pPr>
      <w:r>
        <w:separator/>
      </w:r>
    </w:p>
  </w:footnote>
  <w:footnote w:type="continuationSeparator" w:id="0">
    <w:p w:rsidR="00F1732A" w:rsidRDefault="00F1732A" w:rsidP="00B52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F11" w:rsidRDefault="00882098">
    <w:pPr>
      <w:pStyle w:val="Header"/>
      <w:rPr>
        <w:rFonts w:ascii="Tahoma" w:hAnsi="Tahoma" w:cs="Tahoma"/>
        <w:sz w:val="20"/>
      </w:rPr>
    </w:pPr>
    <w:r w:rsidRPr="000D4F11">
      <w:rPr>
        <w:rFonts w:ascii="Tahoma" w:hAnsi="Tahoma" w:cs="Tahoma"/>
        <w:sz w:val="20"/>
      </w:rPr>
      <w:t>Unit 30 Digital Graphics</w:t>
    </w:r>
  </w:p>
  <w:p w:rsidR="00882098" w:rsidRPr="000D4F11" w:rsidRDefault="00882098">
    <w:pPr>
      <w:pStyle w:val="Header"/>
      <w:rPr>
        <w:rFonts w:ascii="Tahoma" w:hAnsi="Tahoma" w:cs="Tahoma"/>
        <w:sz w:val="20"/>
      </w:rPr>
    </w:pPr>
    <w:r w:rsidRPr="000D4F11">
      <w:rPr>
        <w:rFonts w:ascii="Tahoma" w:hAnsi="Tahoma" w:cs="Tahoma"/>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9025C"/>
    <w:multiLevelType w:val="hybridMultilevel"/>
    <w:tmpl w:val="D8CCA9A2"/>
    <w:lvl w:ilvl="0" w:tplc="44C806D0">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A4F"/>
    <w:rsid w:val="000908A9"/>
    <w:rsid w:val="000D4F11"/>
    <w:rsid w:val="000E1F52"/>
    <w:rsid w:val="00105276"/>
    <w:rsid w:val="001C0FF1"/>
    <w:rsid w:val="002A12AC"/>
    <w:rsid w:val="002B20E5"/>
    <w:rsid w:val="002E0E29"/>
    <w:rsid w:val="00373333"/>
    <w:rsid w:val="003B5143"/>
    <w:rsid w:val="003C73C1"/>
    <w:rsid w:val="003F3DDB"/>
    <w:rsid w:val="00491C37"/>
    <w:rsid w:val="004B1354"/>
    <w:rsid w:val="004F1CE7"/>
    <w:rsid w:val="00521C94"/>
    <w:rsid w:val="005245C7"/>
    <w:rsid w:val="00607809"/>
    <w:rsid w:val="006374C3"/>
    <w:rsid w:val="0068110F"/>
    <w:rsid w:val="006E5166"/>
    <w:rsid w:val="007A7C3F"/>
    <w:rsid w:val="007C5DE0"/>
    <w:rsid w:val="00845E49"/>
    <w:rsid w:val="00867127"/>
    <w:rsid w:val="00882098"/>
    <w:rsid w:val="008E4B71"/>
    <w:rsid w:val="0093745B"/>
    <w:rsid w:val="00965D08"/>
    <w:rsid w:val="00A840DF"/>
    <w:rsid w:val="00AA146F"/>
    <w:rsid w:val="00AA2AE6"/>
    <w:rsid w:val="00AD5AC6"/>
    <w:rsid w:val="00B317BE"/>
    <w:rsid w:val="00B52A4F"/>
    <w:rsid w:val="00C05BC7"/>
    <w:rsid w:val="00C6292A"/>
    <w:rsid w:val="00D84ABF"/>
    <w:rsid w:val="00E45CC7"/>
    <w:rsid w:val="00F1732A"/>
    <w:rsid w:val="00F40749"/>
    <w:rsid w:val="00FB48D2"/>
    <w:rsid w:val="00FF6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A61E69-42CA-4B3D-9490-C007A432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20E5"/>
    <w:pPr>
      <w:spacing w:before="90" w:after="90" w:line="240" w:lineRule="auto"/>
      <w:jc w:val="center"/>
      <w:outlineLvl w:val="0"/>
    </w:pPr>
    <w:rPr>
      <w:rFonts w:eastAsia="Times New Roman" w:cs="Times New Roman"/>
      <w:b/>
      <w:bCs/>
      <w:color w:val="000000"/>
      <w:kern w:val="36"/>
      <w:sz w:val="36"/>
      <w:szCs w:val="30"/>
      <w:lang w:eastAsia="en-GB"/>
    </w:rPr>
  </w:style>
  <w:style w:type="paragraph" w:styleId="Heading2">
    <w:name w:val="heading 2"/>
    <w:basedOn w:val="Normal"/>
    <w:next w:val="Normal"/>
    <w:link w:val="Heading2Char"/>
    <w:uiPriority w:val="9"/>
    <w:unhideWhenUsed/>
    <w:qFormat/>
    <w:rsid w:val="00E45CC7"/>
    <w:pPr>
      <w:keepNext/>
      <w:keepLines/>
      <w:spacing w:before="200" w:after="0"/>
      <w:outlineLvl w:val="1"/>
    </w:pPr>
    <w:rPr>
      <w:rFonts w:eastAsiaTheme="majorEastAsia" w:cstheme="majorBidi"/>
      <w:b/>
      <w:bCs/>
      <w:color w:val="1F497D" w:themeColor="text2"/>
      <w:sz w:val="32"/>
      <w:szCs w:val="26"/>
    </w:rPr>
  </w:style>
  <w:style w:type="paragraph" w:styleId="Heading4">
    <w:name w:val="heading 4"/>
    <w:basedOn w:val="Normal"/>
    <w:link w:val="Heading4Char"/>
    <w:uiPriority w:val="9"/>
    <w:qFormat/>
    <w:rsid w:val="00D84ABF"/>
    <w:pPr>
      <w:spacing w:before="300" w:after="90" w:line="312" w:lineRule="atLeast"/>
      <w:outlineLvl w:val="3"/>
    </w:pPr>
    <w:rPr>
      <w:rFonts w:ascii="Times New Roman" w:eastAsia="Times New Roman" w:hAnsi="Times New Roman" w:cs="Times New Roman"/>
      <w:b/>
      <w:bCs/>
      <w:color w:val="000000"/>
      <w:sz w:val="31"/>
      <w:szCs w:val="31"/>
      <w:lang w:eastAsia="en-GB"/>
    </w:rPr>
  </w:style>
  <w:style w:type="paragraph" w:styleId="Heading5">
    <w:name w:val="heading 5"/>
    <w:basedOn w:val="Normal"/>
    <w:next w:val="Normal"/>
    <w:link w:val="Heading5Char"/>
    <w:uiPriority w:val="9"/>
    <w:unhideWhenUsed/>
    <w:qFormat/>
    <w:rsid w:val="002B20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B20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B20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B20E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B20E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A4F"/>
  </w:style>
  <w:style w:type="paragraph" w:styleId="Footer">
    <w:name w:val="footer"/>
    <w:basedOn w:val="Normal"/>
    <w:link w:val="FooterChar"/>
    <w:uiPriority w:val="99"/>
    <w:unhideWhenUsed/>
    <w:rsid w:val="00B52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A4F"/>
  </w:style>
  <w:style w:type="paragraph" w:styleId="BalloonText">
    <w:name w:val="Balloon Text"/>
    <w:basedOn w:val="Normal"/>
    <w:link w:val="BalloonTextChar"/>
    <w:uiPriority w:val="99"/>
    <w:semiHidden/>
    <w:unhideWhenUsed/>
    <w:rsid w:val="00B52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A4F"/>
    <w:rPr>
      <w:rFonts w:ascii="Tahoma" w:hAnsi="Tahoma" w:cs="Tahoma"/>
      <w:sz w:val="16"/>
      <w:szCs w:val="16"/>
    </w:rPr>
  </w:style>
  <w:style w:type="character" w:customStyle="1" w:styleId="Heading1Char">
    <w:name w:val="Heading 1 Char"/>
    <w:basedOn w:val="DefaultParagraphFont"/>
    <w:link w:val="Heading1"/>
    <w:uiPriority w:val="9"/>
    <w:rsid w:val="002B20E5"/>
    <w:rPr>
      <w:rFonts w:eastAsia="Times New Roman" w:cs="Times New Roman"/>
      <w:b/>
      <w:bCs/>
      <w:color w:val="000000"/>
      <w:kern w:val="36"/>
      <w:sz w:val="36"/>
      <w:szCs w:val="30"/>
      <w:lang w:eastAsia="en-GB"/>
    </w:rPr>
  </w:style>
  <w:style w:type="character" w:customStyle="1" w:styleId="Heading4Char">
    <w:name w:val="Heading 4 Char"/>
    <w:basedOn w:val="DefaultParagraphFont"/>
    <w:link w:val="Heading4"/>
    <w:uiPriority w:val="9"/>
    <w:rsid w:val="00D84ABF"/>
    <w:rPr>
      <w:rFonts w:ascii="Times New Roman" w:eastAsia="Times New Roman" w:hAnsi="Times New Roman" w:cs="Times New Roman"/>
      <w:b/>
      <w:bCs/>
      <w:color w:val="000000"/>
      <w:sz w:val="31"/>
      <w:szCs w:val="31"/>
      <w:lang w:eastAsia="en-GB"/>
    </w:rPr>
  </w:style>
  <w:style w:type="character" w:styleId="Emphasis">
    <w:name w:val="Emphasis"/>
    <w:basedOn w:val="DefaultParagraphFont"/>
    <w:uiPriority w:val="20"/>
    <w:qFormat/>
    <w:rsid w:val="00D84ABF"/>
    <w:rPr>
      <w:i/>
      <w:iCs/>
    </w:rPr>
  </w:style>
  <w:style w:type="character" w:styleId="Strong">
    <w:name w:val="Strong"/>
    <w:basedOn w:val="DefaultParagraphFont"/>
    <w:uiPriority w:val="22"/>
    <w:qFormat/>
    <w:rsid w:val="00D84ABF"/>
    <w:rPr>
      <w:b/>
      <w:bCs/>
    </w:rPr>
  </w:style>
  <w:style w:type="paragraph" w:styleId="NormalWeb">
    <w:name w:val="Normal (Web)"/>
    <w:basedOn w:val="Normal"/>
    <w:uiPriority w:val="99"/>
    <w:semiHidden/>
    <w:unhideWhenUsed/>
    <w:rsid w:val="00D84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rittenby1">
    <w:name w:val="writtenby1"/>
    <w:basedOn w:val="DefaultParagraphFont"/>
    <w:rsid w:val="00D84ABF"/>
    <w:rPr>
      <w:color w:val="888888"/>
    </w:rPr>
  </w:style>
  <w:style w:type="character" w:customStyle="1" w:styleId="em1">
    <w:name w:val="em1"/>
    <w:basedOn w:val="DefaultParagraphFont"/>
    <w:rsid w:val="00D84ABF"/>
    <w:rPr>
      <w:b/>
      <w:bCs/>
    </w:rPr>
  </w:style>
  <w:style w:type="paragraph" w:customStyle="1" w:styleId="imagetags">
    <w:name w:val="image tags"/>
    <w:basedOn w:val="Normal"/>
    <w:qFormat/>
    <w:rsid w:val="00E45CC7"/>
    <w:pPr>
      <w:spacing w:before="100" w:beforeAutospacing="1" w:after="100" w:afterAutospacing="1" w:line="330" w:lineRule="atLeast"/>
    </w:pPr>
    <w:rPr>
      <w:rFonts w:ascii="Arial Narrow" w:eastAsia="Times New Roman" w:hAnsi="Arial Narrow" w:cs="Arial"/>
      <w:color w:val="632423" w:themeColor="accent2" w:themeShade="80"/>
      <w:sz w:val="20"/>
      <w:szCs w:val="21"/>
      <w:lang w:val="en-US" w:eastAsia="en-GB"/>
    </w:rPr>
  </w:style>
  <w:style w:type="character" w:styleId="IntenseEmphasis">
    <w:name w:val="Intense Emphasis"/>
    <w:basedOn w:val="DefaultParagraphFont"/>
    <w:uiPriority w:val="21"/>
    <w:qFormat/>
    <w:rsid w:val="002B20E5"/>
    <w:rPr>
      <w:b/>
      <w:bCs/>
      <w:i/>
      <w:iCs/>
      <w:color w:val="4F81BD" w:themeColor="accent1"/>
    </w:rPr>
  </w:style>
  <w:style w:type="paragraph" w:styleId="Quote">
    <w:name w:val="Quote"/>
    <w:basedOn w:val="Normal"/>
    <w:next w:val="Normal"/>
    <w:link w:val="QuoteChar"/>
    <w:uiPriority w:val="29"/>
    <w:qFormat/>
    <w:rsid w:val="002B20E5"/>
    <w:rPr>
      <w:i/>
      <w:iCs/>
      <w:color w:val="000000" w:themeColor="text1"/>
    </w:rPr>
  </w:style>
  <w:style w:type="character" w:customStyle="1" w:styleId="QuoteChar">
    <w:name w:val="Quote Char"/>
    <w:basedOn w:val="DefaultParagraphFont"/>
    <w:link w:val="Quote"/>
    <w:uiPriority w:val="29"/>
    <w:rsid w:val="002B20E5"/>
    <w:rPr>
      <w:i/>
      <w:iCs/>
      <w:color w:val="000000" w:themeColor="text1"/>
    </w:rPr>
  </w:style>
  <w:style w:type="paragraph" w:styleId="IntenseQuote">
    <w:name w:val="Intense Quote"/>
    <w:basedOn w:val="Normal"/>
    <w:next w:val="Normal"/>
    <w:link w:val="IntenseQuoteChar"/>
    <w:uiPriority w:val="30"/>
    <w:qFormat/>
    <w:rsid w:val="002B20E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B20E5"/>
    <w:rPr>
      <w:b/>
      <w:bCs/>
      <w:i/>
      <w:iCs/>
      <w:color w:val="4F81BD" w:themeColor="accent1"/>
    </w:rPr>
  </w:style>
  <w:style w:type="character" w:styleId="SubtleReference">
    <w:name w:val="Subtle Reference"/>
    <w:basedOn w:val="DefaultParagraphFont"/>
    <w:uiPriority w:val="31"/>
    <w:qFormat/>
    <w:rsid w:val="002B20E5"/>
    <w:rPr>
      <w:smallCaps/>
      <w:color w:val="C0504D" w:themeColor="accent2"/>
      <w:u w:val="single"/>
    </w:rPr>
  </w:style>
  <w:style w:type="character" w:styleId="IntenseReference">
    <w:name w:val="Intense Reference"/>
    <w:basedOn w:val="DefaultParagraphFont"/>
    <w:uiPriority w:val="32"/>
    <w:qFormat/>
    <w:rsid w:val="002B20E5"/>
    <w:rPr>
      <w:b/>
      <w:bCs/>
      <w:smallCaps/>
      <w:color w:val="C0504D" w:themeColor="accent2"/>
      <w:spacing w:val="5"/>
      <w:u w:val="single"/>
    </w:rPr>
  </w:style>
  <w:style w:type="paragraph" w:styleId="ListParagraph">
    <w:name w:val="List Paragraph"/>
    <w:basedOn w:val="Normal"/>
    <w:uiPriority w:val="34"/>
    <w:qFormat/>
    <w:rsid w:val="002B20E5"/>
    <w:pPr>
      <w:ind w:left="720"/>
      <w:contextualSpacing/>
    </w:pPr>
  </w:style>
  <w:style w:type="character" w:styleId="SubtleEmphasis">
    <w:name w:val="Subtle Emphasis"/>
    <w:basedOn w:val="DefaultParagraphFont"/>
    <w:uiPriority w:val="19"/>
    <w:qFormat/>
    <w:rsid w:val="002B20E5"/>
    <w:rPr>
      <w:i/>
      <w:iCs/>
      <w:color w:val="808080" w:themeColor="text1" w:themeTint="7F"/>
    </w:rPr>
  </w:style>
  <w:style w:type="character" w:customStyle="1" w:styleId="Heading2Char">
    <w:name w:val="Heading 2 Char"/>
    <w:basedOn w:val="DefaultParagraphFont"/>
    <w:link w:val="Heading2"/>
    <w:uiPriority w:val="9"/>
    <w:rsid w:val="00E45CC7"/>
    <w:rPr>
      <w:rFonts w:eastAsiaTheme="majorEastAsia" w:cstheme="majorBidi"/>
      <w:b/>
      <w:bCs/>
      <w:color w:val="1F497D" w:themeColor="text2"/>
      <w:sz w:val="32"/>
      <w:szCs w:val="26"/>
    </w:rPr>
  </w:style>
  <w:style w:type="character" w:customStyle="1" w:styleId="Heading5Char">
    <w:name w:val="Heading 5 Char"/>
    <w:basedOn w:val="DefaultParagraphFont"/>
    <w:link w:val="Heading5"/>
    <w:uiPriority w:val="9"/>
    <w:rsid w:val="002B20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B20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B20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B20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B20E5"/>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45CC7"/>
    <w:pPr>
      <w:spacing w:after="0" w:line="240" w:lineRule="auto"/>
    </w:pPr>
  </w:style>
  <w:style w:type="character" w:styleId="Hyperlink">
    <w:name w:val="Hyperlink"/>
    <w:basedOn w:val="DefaultParagraphFont"/>
    <w:uiPriority w:val="99"/>
    <w:unhideWhenUsed/>
    <w:rsid w:val="00E45C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03123">
      <w:bodyDiv w:val="1"/>
      <w:marLeft w:val="0"/>
      <w:marRight w:val="0"/>
      <w:marTop w:val="0"/>
      <w:marBottom w:val="0"/>
      <w:divBdr>
        <w:top w:val="none" w:sz="0" w:space="0" w:color="auto"/>
        <w:left w:val="none" w:sz="0" w:space="0" w:color="auto"/>
        <w:bottom w:val="none" w:sz="0" w:space="0" w:color="auto"/>
        <w:right w:val="none" w:sz="0" w:space="0" w:color="auto"/>
      </w:divBdr>
      <w:divsChild>
        <w:div w:id="506331199">
          <w:marLeft w:val="0"/>
          <w:marRight w:val="0"/>
          <w:marTop w:val="0"/>
          <w:marBottom w:val="0"/>
          <w:divBdr>
            <w:top w:val="none" w:sz="0" w:space="0" w:color="auto"/>
            <w:left w:val="none" w:sz="0" w:space="0" w:color="auto"/>
            <w:bottom w:val="none" w:sz="0" w:space="0" w:color="auto"/>
            <w:right w:val="none" w:sz="0" w:space="0" w:color="auto"/>
          </w:divBdr>
          <w:divsChild>
            <w:div w:id="1937902417">
              <w:marLeft w:val="0"/>
              <w:marRight w:val="0"/>
              <w:marTop w:val="0"/>
              <w:marBottom w:val="0"/>
              <w:divBdr>
                <w:top w:val="none" w:sz="0" w:space="0" w:color="auto"/>
                <w:left w:val="none" w:sz="0" w:space="0" w:color="auto"/>
                <w:bottom w:val="none" w:sz="0" w:space="0" w:color="auto"/>
                <w:right w:val="none" w:sz="0" w:space="0" w:color="auto"/>
              </w:divBdr>
              <w:divsChild>
                <w:div w:id="1603489931">
                  <w:marLeft w:val="0"/>
                  <w:marRight w:val="0"/>
                  <w:marTop w:val="0"/>
                  <w:marBottom w:val="0"/>
                  <w:divBdr>
                    <w:top w:val="none" w:sz="0" w:space="0" w:color="auto"/>
                    <w:left w:val="none" w:sz="0" w:space="0" w:color="auto"/>
                    <w:bottom w:val="none" w:sz="0" w:space="0" w:color="auto"/>
                    <w:right w:val="none" w:sz="0" w:space="0" w:color="auto"/>
                  </w:divBdr>
                  <w:divsChild>
                    <w:div w:id="1079672323">
                      <w:marLeft w:val="0"/>
                      <w:marRight w:val="0"/>
                      <w:marTop w:val="0"/>
                      <w:marBottom w:val="180"/>
                      <w:divBdr>
                        <w:top w:val="none" w:sz="0" w:space="0" w:color="auto"/>
                        <w:left w:val="none" w:sz="0" w:space="0" w:color="auto"/>
                        <w:bottom w:val="none" w:sz="0" w:space="0" w:color="auto"/>
                        <w:right w:val="none" w:sz="0" w:space="0" w:color="auto"/>
                      </w:divBdr>
                      <w:divsChild>
                        <w:div w:id="126591697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 w:id="147063149">
      <w:bodyDiv w:val="1"/>
      <w:marLeft w:val="0"/>
      <w:marRight w:val="0"/>
      <w:marTop w:val="0"/>
      <w:marBottom w:val="0"/>
      <w:divBdr>
        <w:top w:val="none" w:sz="0" w:space="0" w:color="auto"/>
        <w:left w:val="none" w:sz="0" w:space="0" w:color="auto"/>
        <w:bottom w:val="none" w:sz="0" w:space="0" w:color="auto"/>
        <w:right w:val="none" w:sz="0" w:space="0" w:color="auto"/>
      </w:divBdr>
      <w:divsChild>
        <w:div w:id="465243577">
          <w:marLeft w:val="0"/>
          <w:marRight w:val="0"/>
          <w:marTop w:val="0"/>
          <w:marBottom w:val="0"/>
          <w:divBdr>
            <w:top w:val="none" w:sz="0" w:space="0" w:color="auto"/>
            <w:left w:val="none" w:sz="0" w:space="0" w:color="auto"/>
            <w:bottom w:val="none" w:sz="0" w:space="0" w:color="auto"/>
            <w:right w:val="none" w:sz="0" w:space="0" w:color="auto"/>
          </w:divBdr>
          <w:divsChild>
            <w:div w:id="1324777235">
              <w:marLeft w:val="0"/>
              <w:marRight w:val="0"/>
              <w:marTop w:val="0"/>
              <w:marBottom w:val="0"/>
              <w:divBdr>
                <w:top w:val="none" w:sz="0" w:space="0" w:color="auto"/>
                <w:left w:val="none" w:sz="0" w:space="0" w:color="auto"/>
                <w:bottom w:val="none" w:sz="0" w:space="0" w:color="auto"/>
                <w:right w:val="none" w:sz="0" w:space="0" w:color="auto"/>
              </w:divBdr>
              <w:divsChild>
                <w:div w:id="2067869381">
                  <w:marLeft w:val="0"/>
                  <w:marRight w:val="0"/>
                  <w:marTop w:val="0"/>
                  <w:marBottom w:val="0"/>
                  <w:divBdr>
                    <w:top w:val="none" w:sz="0" w:space="0" w:color="auto"/>
                    <w:left w:val="none" w:sz="0" w:space="0" w:color="auto"/>
                    <w:bottom w:val="none" w:sz="0" w:space="0" w:color="auto"/>
                    <w:right w:val="none" w:sz="0" w:space="0" w:color="auto"/>
                  </w:divBdr>
                  <w:divsChild>
                    <w:div w:id="1388189981">
                      <w:marLeft w:val="0"/>
                      <w:marRight w:val="0"/>
                      <w:marTop w:val="0"/>
                      <w:marBottom w:val="180"/>
                      <w:divBdr>
                        <w:top w:val="none" w:sz="0" w:space="0" w:color="auto"/>
                        <w:left w:val="none" w:sz="0" w:space="0" w:color="auto"/>
                        <w:bottom w:val="none" w:sz="0" w:space="0" w:color="auto"/>
                        <w:right w:val="none" w:sz="0" w:space="0" w:color="auto"/>
                      </w:divBdr>
                      <w:divsChild>
                        <w:div w:id="724449979">
                          <w:marLeft w:val="0"/>
                          <w:marRight w:val="0"/>
                          <w:marTop w:val="0"/>
                          <w:marBottom w:val="0"/>
                          <w:divBdr>
                            <w:top w:val="none" w:sz="0" w:space="0" w:color="auto"/>
                            <w:left w:val="none" w:sz="0" w:space="0" w:color="auto"/>
                            <w:bottom w:val="none" w:sz="0" w:space="0" w:color="auto"/>
                            <w:right w:val="none" w:sz="0" w:space="0" w:color="auto"/>
                          </w:divBdr>
                        </w:div>
                        <w:div w:id="1056516355">
                          <w:marLeft w:val="0"/>
                          <w:marRight w:val="0"/>
                          <w:marTop w:val="0"/>
                          <w:marBottom w:val="288"/>
                          <w:divBdr>
                            <w:top w:val="none" w:sz="0" w:space="0" w:color="auto"/>
                            <w:left w:val="none" w:sz="0" w:space="0" w:color="auto"/>
                            <w:bottom w:val="none" w:sz="0" w:space="0" w:color="auto"/>
                            <w:right w:val="none" w:sz="0" w:space="0" w:color="auto"/>
                          </w:divBdr>
                        </w:div>
                        <w:div w:id="2035308204">
                          <w:marLeft w:val="0"/>
                          <w:marRight w:val="0"/>
                          <w:marTop w:val="0"/>
                          <w:marBottom w:val="288"/>
                          <w:divBdr>
                            <w:top w:val="none" w:sz="0" w:space="0" w:color="auto"/>
                            <w:left w:val="none" w:sz="0" w:space="0" w:color="auto"/>
                            <w:bottom w:val="none" w:sz="0" w:space="0" w:color="auto"/>
                            <w:right w:val="none" w:sz="0" w:space="0" w:color="auto"/>
                          </w:divBdr>
                        </w:div>
                        <w:div w:id="616714269">
                          <w:marLeft w:val="0"/>
                          <w:marRight w:val="0"/>
                          <w:marTop w:val="0"/>
                          <w:marBottom w:val="288"/>
                          <w:divBdr>
                            <w:top w:val="none" w:sz="0" w:space="0" w:color="auto"/>
                            <w:left w:val="none" w:sz="0" w:space="0" w:color="auto"/>
                            <w:bottom w:val="none" w:sz="0" w:space="0" w:color="auto"/>
                            <w:right w:val="none" w:sz="0" w:space="0" w:color="auto"/>
                          </w:divBdr>
                        </w:div>
                        <w:div w:id="2120492169">
                          <w:marLeft w:val="0"/>
                          <w:marRight w:val="0"/>
                          <w:marTop w:val="0"/>
                          <w:marBottom w:val="288"/>
                          <w:divBdr>
                            <w:top w:val="none" w:sz="0" w:space="0" w:color="auto"/>
                            <w:left w:val="none" w:sz="0" w:space="0" w:color="auto"/>
                            <w:bottom w:val="none" w:sz="0" w:space="0" w:color="auto"/>
                            <w:right w:val="none" w:sz="0" w:space="0" w:color="auto"/>
                          </w:divBdr>
                        </w:div>
                        <w:div w:id="910232345">
                          <w:marLeft w:val="0"/>
                          <w:marRight w:val="0"/>
                          <w:marTop w:val="0"/>
                          <w:marBottom w:val="288"/>
                          <w:divBdr>
                            <w:top w:val="none" w:sz="0" w:space="0" w:color="auto"/>
                            <w:left w:val="none" w:sz="0" w:space="0" w:color="auto"/>
                            <w:bottom w:val="none" w:sz="0" w:space="0" w:color="auto"/>
                            <w:right w:val="none" w:sz="0" w:space="0" w:color="auto"/>
                          </w:divBdr>
                        </w:div>
                        <w:div w:id="1310592694">
                          <w:marLeft w:val="0"/>
                          <w:marRight w:val="0"/>
                          <w:marTop w:val="0"/>
                          <w:marBottom w:val="288"/>
                          <w:divBdr>
                            <w:top w:val="none" w:sz="0" w:space="0" w:color="auto"/>
                            <w:left w:val="none" w:sz="0" w:space="0" w:color="auto"/>
                            <w:bottom w:val="none" w:sz="0" w:space="0" w:color="auto"/>
                            <w:right w:val="none" w:sz="0" w:space="0" w:color="auto"/>
                          </w:divBdr>
                        </w:div>
                        <w:div w:id="2022198423">
                          <w:marLeft w:val="0"/>
                          <w:marRight w:val="0"/>
                          <w:marTop w:val="0"/>
                          <w:marBottom w:val="288"/>
                          <w:divBdr>
                            <w:top w:val="none" w:sz="0" w:space="0" w:color="auto"/>
                            <w:left w:val="none" w:sz="0" w:space="0" w:color="auto"/>
                            <w:bottom w:val="none" w:sz="0" w:space="0" w:color="auto"/>
                            <w:right w:val="none" w:sz="0" w:space="0" w:color="auto"/>
                          </w:divBdr>
                        </w:div>
                        <w:div w:id="1452282766">
                          <w:marLeft w:val="0"/>
                          <w:marRight w:val="0"/>
                          <w:marTop w:val="0"/>
                          <w:marBottom w:val="288"/>
                          <w:divBdr>
                            <w:top w:val="none" w:sz="0" w:space="0" w:color="auto"/>
                            <w:left w:val="none" w:sz="0" w:space="0" w:color="auto"/>
                            <w:bottom w:val="none" w:sz="0" w:space="0" w:color="auto"/>
                            <w:right w:val="none" w:sz="0" w:space="0" w:color="auto"/>
                          </w:divBdr>
                        </w:div>
                        <w:div w:id="1001811755">
                          <w:marLeft w:val="0"/>
                          <w:marRight w:val="0"/>
                          <w:marTop w:val="0"/>
                          <w:marBottom w:val="288"/>
                          <w:divBdr>
                            <w:top w:val="none" w:sz="0" w:space="0" w:color="auto"/>
                            <w:left w:val="none" w:sz="0" w:space="0" w:color="auto"/>
                            <w:bottom w:val="none" w:sz="0" w:space="0" w:color="auto"/>
                            <w:right w:val="none" w:sz="0" w:space="0" w:color="auto"/>
                          </w:divBdr>
                        </w:div>
                        <w:div w:id="1696076936">
                          <w:marLeft w:val="0"/>
                          <w:marRight w:val="0"/>
                          <w:marTop w:val="0"/>
                          <w:marBottom w:val="288"/>
                          <w:divBdr>
                            <w:top w:val="none" w:sz="0" w:space="0" w:color="auto"/>
                            <w:left w:val="none" w:sz="0" w:space="0" w:color="auto"/>
                            <w:bottom w:val="none" w:sz="0" w:space="0" w:color="auto"/>
                            <w:right w:val="none" w:sz="0" w:space="0" w:color="auto"/>
                          </w:divBdr>
                        </w:div>
                        <w:div w:id="619847011">
                          <w:marLeft w:val="0"/>
                          <w:marRight w:val="0"/>
                          <w:marTop w:val="0"/>
                          <w:marBottom w:val="288"/>
                          <w:divBdr>
                            <w:top w:val="none" w:sz="0" w:space="0" w:color="auto"/>
                            <w:left w:val="none" w:sz="0" w:space="0" w:color="auto"/>
                            <w:bottom w:val="none" w:sz="0" w:space="0" w:color="auto"/>
                            <w:right w:val="none" w:sz="0" w:space="0" w:color="auto"/>
                          </w:divBdr>
                        </w:div>
                        <w:div w:id="1734498270">
                          <w:marLeft w:val="0"/>
                          <w:marRight w:val="0"/>
                          <w:marTop w:val="0"/>
                          <w:marBottom w:val="288"/>
                          <w:divBdr>
                            <w:top w:val="none" w:sz="0" w:space="0" w:color="auto"/>
                            <w:left w:val="none" w:sz="0" w:space="0" w:color="auto"/>
                            <w:bottom w:val="none" w:sz="0" w:space="0" w:color="auto"/>
                            <w:right w:val="none" w:sz="0" w:space="0" w:color="auto"/>
                          </w:divBdr>
                        </w:div>
                        <w:div w:id="198202121">
                          <w:marLeft w:val="0"/>
                          <w:marRight w:val="0"/>
                          <w:marTop w:val="0"/>
                          <w:marBottom w:val="288"/>
                          <w:divBdr>
                            <w:top w:val="none" w:sz="0" w:space="0" w:color="auto"/>
                            <w:left w:val="none" w:sz="0" w:space="0" w:color="auto"/>
                            <w:bottom w:val="none" w:sz="0" w:space="0" w:color="auto"/>
                            <w:right w:val="none" w:sz="0" w:space="0" w:color="auto"/>
                          </w:divBdr>
                        </w:div>
                        <w:div w:id="811361197">
                          <w:marLeft w:val="0"/>
                          <w:marRight w:val="0"/>
                          <w:marTop w:val="0"/>
                          <w:marBottom w:val="288"/>
                          <w:divBdr>
                            <w:top w:val="none" w:sz="0" w:space="0" w:color="auto"/>
                            <w:left w:val="none" w:sz="0" w:space="0" w:color="auto"/>
                            <w:bottom w:val="none" w:sz="0" w:space="0" w:color="auto"/>
                            <w:right w:val="none" w:sz="0" w:space="0" w:color="auto"/>
                          </w:divBdr>
                        </w:div>
                        <w:div w:id="363142388">
                          <w:marLeft w:val="0"/>
                          <w:marRight w:val="0"/>
                          <w:marTop w:val="0"/>
                          <w:marBottom w:val="288"/>
                          <w:divBdr>
                            <w:top w:val="none" w:sz="0" w:space="0" w:color="auto"/>
                            <w:left w:val="none" w:sz="0" w:space="0" w:color="auto"/>
                            <w:bottom w:val="none" w:sz="0" w:space="0" w:color="auto"/>
                            <w:right w:val="none" w:sz="0" w:space="0" w:color="auto"/>
                          </w:divBdr>
                        </w:div>
                        <w:div w:id="1480343865">
                          <w:marLeft w:val="0"/>
                          <w:marRight w:val="0"/>
                          <w:marTop w:val="0"/>
                          <w:marBottom w:val="288"/>
                          <w:divBdr>
                            <w:top w:val="none" w:sz="0" w:space="0" w:color="auto"/>
                            <w:left w:val="none" w:sz="0" w:space="0" w:color="auto"/>
                            <w:bottom w:val="none" w:sz="0" w:space="0" w:color="auto"/>
                            <w:right w:val="none" w:sz="0" w:space="0" w:color="auto"/>
                          </w:divBdr>
                        </w:div>
                        <w:div w:id="1054423929">
                          <w:marLeft w:val="0"/>
                          <w:marRight w:val="0"/>
                          <w:marTop w:val="0"/>
                          <w:marBottom w:val="288"/>
                          <w:divBdr>
                            <w:top w:val="none" w:sz="0" w:space="0" w:color="auto"/>
                            <w:left w:val="none" w:sz="0" w:space="0" w:color="auto"/>
                            <w:bottom w:val="none" w:sz="0" w:space="0" w:color="auto"/>
                            <w:right w:val="none" w:sz="0" w:space="0" w:color="auto"/>
                          </w:divBdr>
                        </w:div>
                        <w:div w:id="408701281">
                          <w:marLeft w:val="0"/>
                          <w:marRight w:val="0"/>
                          <w:marTop w:val="0"/>
                          <w:marBottom w:val="288"/>
                          <w:divBdr>
                            <w:top w:val="none" w:sz="0" w:space="0" w:color="auto"/>
                            <w:left w:val="none" w:sz="0" w:space="0" w:color="auto"/>
                            <w:bottom w:val="none" w:sz="0" w:space="0" w:color="auto"/>
                            <w:right w:val="none" w:sz="0" w:space="0" w:color="auto"/>
                          </w:divBdr>
                        </w:div>
                        <w:div w:id="836773596">
                          <w:marLeft w:val="0"/>
                          <w:marRight w:val="0"/>
                          <w:marTop w:val="0"/>
                          <w:marBottom w:val="288"/>
                          <w:divBdr>
                            <w:top w:val="none" w:sz="0" w:space="0" w:color="auto"/>
                            <w:left w:val="none" w:sz="0" w:space="0" w:color="auto"/>
                            <w:bottom w:val="none" w:sz="0" w:space="0" w:color="auto"/>
                            <w:right w:val="none" w:sz="0" w:space="0" w:color="auto"/>
                          </w:divBdr>
                        </w:div>
                        <w:div w:id="1276867280">
                          <w:marLeft w:val="0"/>
                          <w:marRight w:val="0"/>
                          <w:marTop w:val="0"/>
                          <w:marBottom w:val="288"/>
                          <w:divBdr>
                            <w:top w:val="none" w:sz="0" w:space="0" w:color="auto"/>
                            <w:left w:val="none" w:sz="0" w:space="0" w:color="auto"/>
                            <w:bottom w:val="none" w:sz="0" w:space="0" w:color="auto"/>
                            <w:right w:val="none" w:sz="0" w:space="0" w:color="auto"/>
                          </w:divBdr>
                        </w:div>
                        <w:div w:id="878275944">
                          <w:marLeft w:val="0"/>
                          <w:marRight w:val="0"/>
                          <w:marTop w:val="0"/>
                          <w:marBottom w:val="288"/>
                          <w:divBdr>
                            <w:top w:val="none" w:sz="0" w:space="0" w:color="auto"/>
                            <w:left w:val="none" w:sz="0" w:space="0" w:color="auto"/>
                            <w:bottom w:val="none" w:sz="0" w:space="0" w:color="auto"/>
                            <w:right w:val="none" w:sz="0" w:space="0" w:color="auto"/>
                          </w:divBdr>
                        </w:div>
                        <w:div w:id="1628312949">
                          <w:marLeft w:val="0"/>
                          <w:marRight w:val="0"/>
                          <w:marTop w:val="0"/>
                          <w:marBottom w:val="288"/>
                          <w:divBdr>
                            <w:top w:val="none" w:sz="0" w:space="0" w:color="auto"/>
                            <w:left w:val="none" w:sz="0" w:space="0" w:color="auto"/>
                            <w:bottom w:val="none" w:sz="0" w:space="0" w:color="auto"/>
                            <w:right w:val="none" w:sz="0" w:space="0" w:color="auto"/>
                          </w:divBdr>
                        </w:div>
                        <w:div w:id="102894460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gif"/><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jpg"/><Relationship Id="rId12" Type="http://schemas.openxmlformats.org/officeDocument/2006/relationships/image" Target="media/image6.gif"/><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jpg"/><Relationship Id="rId28" Type="http://schemas.openxmlformats.org/officeDocument/2006/relationships/image" Target="media/image22.gif"/><Relationship Id="rId10" Type="http://schemas.openxmlformats.org/officeDocument/2006/relationships/image" Target="media/image4.gif"/><Relationship Id="rId19" Type="http://schemas.openxmlformats.org/officeDocument/2006/relationships/image" Target="media/image13.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jpg"/><Relationship Id="rId27" Type="http://schemas.openxmlformats.org/officeDocument/2006/relationships/image" Target="media/image21.gi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D65FA7</Template>
  <TotalTime>257</TotalTime>
  <Pages>12</Pages>
  <Words>3428</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22929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Perrott</dc:creator>
  <cp:lastModifiedBy>Karen George</cp:lastModifiedBy>
  <cp:revision>31</cp:revision>
  <dcterms:created xsi:type="dcterms:W3CDTF">2013-02-05T13:04:00Z</dcterms:created>
  <dcterms:modified xsi:type="dcterms:W3CDTF">2015-09-08T11:55:00Z</dcterms:modified>
</cp:coreProperties>
</file>